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Liberation Mono" w:eastAsia="MS Mincho" w:hAnsi="Liberation Mono" w:cs="Liberation Mono"/>
          <w:color w:val="auto"/>
          <w:sz w:val="22"/>
          <w:szCs w:val="22"/>
          <w:lang w:eastAsia="en-US"/>
        </w:rPr>
        <w:id w:val="-1878007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2C46" w:rsidRDefault="00F22C46">
          <w:pPr>
            <w:pStyle w:val="ab"/>
          </w:pPr>
          <w:r>
            <w:t>Оглавление</w:t>
          </w:r>
        </w:p>
        <w:p w:rsidR="00CD3B78" w:rsidRDefault="00F22C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000363" w:history="1">
            <w:r w:rsidR="00CD3B78" w:rsidRPr="00CE6E0D">
              <w:rPr>
                <w:rStyle w:val="ac"/>
                <w:noProof/>
              </w:rPr>
              <w:t>Вступление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_Toc493000363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CD3B78">
              <w:rPr>
                <w:noProof/>
                <w:webHidden/>
              </w:rPr>
              <w:t>2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:rsidR="00CD3B78" w:rsidRDefault="00BD69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93000364" w:history="1">
            <w:r w:rsidR="00CD3B78" w:rsidRPr="00CE6E0D">
              <w:rPr>
                <w:rStyle w:val="ac"/>
                <w:noProof/>
              </w:rPr>
              <w:t>С места в карьер!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_Toc493000364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CD3B78">
              <w:rPr>
                <w:noProof/>
                <w:webHidden/>
              </w:rPr>
              <w:t>3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:rsidR="00CD3B78" w:rsidRDefault="00BD69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93000365" w:history="1">
            <w:r w:rsidR="00CD3B78" w:rsidRPr="00CE6E0D">
              <w:rPr>
                <w:rStyle w:val="ac"/>
                <w:noProof/>
              </w:rPr>
              <w:t>Метод Бокса-Мюллера (</w:t>
            </w:r>
            <w:r w:rsidR="00CD3B78" w:rsidRPr="00CE6E0D">
              <w:rPr>
                <w:rStyle w:val="ac"/>
                <w:noProof/>
                <w:lang w:val="en-US"/>
              </w:rPr>
              <w:t>Box</w:t>
            </w:r>
            <w:r w:rsidR="00CD3B78" w:rsidRPr="00CE6E0D">
              <w:rPr>
                <w:rStyle w:val="ac"/>
                <w:noProof/>
              </w:rPr>
              <w:t>-</w:t>
            </w:r>
            <w:r w:rsidR="00CD3B78" w:rsidRPr="00CE6E0D">
              <w:rPr>
                <w:rStyle w:val="ac"/>
                <w:noProof/>
                <w:lang w:val="en-US"/>
              </w:rPr>
              <w:t>Muller</w:t>
            </w:r>
            <w:r w:rsidR="00CD3B78" w:rsidRPr="00CE6E0D">
              <w:rPr>
                <w:rStyle w:val="ac"/>
                <w:noProof/>
              </w:rPr>
              <w:t>)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_Toc493000365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CD3B78">
              <w:rPr>
                <w:noProof/>
                <w:webHidden/>
              </w:rPr>
              <w:t>6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:rsidR="00CD3B78" w:rsidRDefault="00BD69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93000366" w:history="1">
            <w:r w:rsidR="00CD3B78" w:rsidRPr="00CE6E0D">
              <w:rPr>
                <w:rStyle w:val="ac"/>
                <w:noProof/>
              </w:rPr>
              <w:t>Теоретическое обоснование: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_Toc493000366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CD3B78">
              <w:rPr>
                <w:noProof/>
                <w:webHidden/>
              </w:rPr>
              <w:t>6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:rsidR="00CD3B78" w:rsidRDefault="00BD69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93000367" w:history="1">
            <w:r w:rsidR="00CD3B78" w:rsidRPr="00CE6E0D">
              <w:rPr>
                <w:rStyle w:val="ac"/>
                <w:noProof/>
              </w:rPr>
              <w:t>Имплементация генератора шума методом Бокса-Мюллера: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_Toc493000367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CD3B78">
              <w:rPr>
                <w:noProof/>
                <w:webHidden/>
              </w:rPr>
              <w:t>9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:rsidR="00CD3B78" w:rsidRDefault="00BD69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93000368" w:history="1">
            <w:r w:rsidR="00CD3B78" w:rsidRPr="00CE6E0D">
              <w:rPr>
                <w:rStyle w:val="ac"/>
                <w:noProof/>
              </w:rPr>
              <w:t>Потребление ресурсов ПЛИС: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_Toc493000368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CD3B78">
              <w:rPr>
                <w:noProof/>
                <w:webHidden/>
              </w:rPr>
              <w:t>13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:rsidR="00CD3B78" w:rsidRDefault="00BD69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93000369" w:history="1">
            <w:r w:rsidR="00CD3B78" w:rsidRPr="00CE6E0D">
              <w:rPr>
                <w:rStyle w:val="ac"/>
                <w:noProof/>
              </w:rPr>
              <w:t>Метод Уоллеса (</w:t>
            </w:r>
            <w:r w:rsidR="00CD3B78" w:rsidRPr="00CE6E0D">
              <w:rPr>
                <w:rStyle w:val="ac"/>
                <w:noProof/>
                <w:lang w:val="en-US"/>
              </w:rPr>
              <w:t>Wallace</w:t>
            </w:r>
            <w:r w:rsidR="00CD3B78" w:rsidRPr="00CE6E0D">
              <w:rPr>
                <w:rStyle w:val="ac"/>
                <w:noProof/>
              </w:rPr>
              <w:t>)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_Toc493000369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CD3B78">
              <w:rPr>
                <w:noProof/>
                <w:webHidden/>
              </w:rPr>
              <w:t>14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:rsidR="00CD3B78" w:rsidRDefault="00BD69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93000370" w:history="1">
            <w:r w:rsidR="00CD3B78" w:rsidRPr="00CE6E0D">
              <w:rPr>
                <w:rStyle w:val="ac"/>
                <w:noProof/>
              </w:rPr>
              <w:t>Теоретическое обоснование: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_Toc493000370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CD3B78">
              <w:rPr>
                <w:noProof/>
                <w:webHidden/>
              </w:rPr>
              <w:t>14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:rsidR="00CD3B78" w:rsidRDefault="00BD69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93000371" w:history="1">
            <w:r w:rsidR="00CD3B78" w:rsidRPr="00CE6E0D">
              <w:rPr>
                <w:rStyle w:val="ac"/>
                <w:noProof/>
              </w:rPr>
              <w:t>Имплементация генератора шума методом Уоллеса: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_Toc493000371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CD3B78">
              <w:rPr>
                <w:noProof/>
                <w:webHidden/>
              </w:rPr>
              <w:t>16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:rsidR="00CD3B78" w:rsidRDefault="00BD69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93000372" w:history="1">
            <w:r w:rsidR="00CD3B78" w:rsidRPr="00CE6E0D">
              <w:rPr>
                <w:rStyle w:val="ac"/>
                <w:noProof/>
              </w:rPr>
              <w:t>Потребление ресурсов ПЛИС: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_Toc493000372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CD3B78">
              <w:rPr>
                <w:noProof/>
                <w:webHidden/>
              </w:rPr>
              <w:t>20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:rsidR="00CD3B78" w:rsidRDefault="00BD69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93000373" w:history="1">
            <w:r w:rsidR="00CD3B78" w:rsidRPr="00CE6E0D">
              <w:rPr>
                <w:rStyle w:val="ac"/>
                <w:noProof/>
              </w:rPr>
              <w:t>Метод Зиккурата (</w:t>
            </w:r>
            <w:r w:rsidR="00CD3B78" w:rsidRPr="00CE6E0D">
              <w:rPr>
                <w:rStyle w:val="ac"/>
                <w:noProof/>
                <w:lang w:val="en-US"/>
              </w:rPr>
              <w:t>Ziggurat</w:t>
            </w:r>
            <w:r w:rsidR="00CD3B78" w:rsidRPr="00CE6E0D">
              <w:rPr>
                <w:rStyle w:val="ac"/>
                <w:noProof/>
              </w:rPr>
              <w:t>):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_Toc493000373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CD3B78">
              <w:rPr>
                <w:noProof/>
                <w:webHidden/>
              </w:rPr>
              <w:t>21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:rsidR="00CD3B78" w:rsidRDefault="00BD69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93000374" w:history="1">
            <w:r w:rsidR="00CD3B78" w:rsidRPr="00CE6E0D">
              <w:rPr>
                <w:rStyle w:val="ac"/>
                <w:noProof/>
              </w:rPr>
              <w:t>Теоретическое обоснование: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_Toc493000374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CD3B78">
              <w:rPr>
                <w:noProof/>
                <w:webHidden/>
              </w:rPr>
              <w:t>21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:rsidR="00CD3B78" w:rsidRDefault="00BD69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93000375" w:history="1">
            <w:r w:rsidR="00CD3B78" w:rsidRPr="00CE6E0D">
              <w:rPr>
                <w:rStyle w:val="ac"/>
                <w:noProof/>
              </w:rPr>
              <w:t>Имплементация генератора шума методом Зиккурата: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_Toc493000375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CD3B78">
              <w:rPr>
                <w:noProof/>
                <w:webHidden/>
              </w:rPr>
              <w:t>23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:rsidR="00CD3B78" w:rsidRDefault="00BD69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93000376" w:history="1">
            <w:r w:rsidR="00CD3B78" w:rsidRPr="00CE6E0D">
              <w:rPr>
                <w:rStyle w:val="ac"/>
                <w:noProof/>
              </w:rPr>
              <w:t>Потребление ресурсов ПЛИС: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_Toc493000376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CD3B78">
              <w:rPr>
                <w:noProof/>
                <w:webHidden/>
              </w:rPr>
              <w:t>26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:rsidR="00CD3B78" w:rsidRDefault="00BD69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93000377" w:history="1">
            <w:r w:rsidR="00CD3B78" w:rsidRPr="00CE6E0D">
              <w:rPr>
                <w:rStyle w:val="ac"/>
                <w:noProof/>
              </w:rPr>
              <w:t>Заключение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_Toc493000377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CD3B78">
              <w:rPr>
                <w:noProof/>
                <w:webHidden/>
              </w:rPr>
              <w:t>27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:rsidR="00CD3B78" w:rsidRDefault="00BD69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93000378" w:history="1">
            <w:r w:rsidR="00CD3B78" w:rsidRPr="00CE6E0D">
              <w:rPr>
                <w:rStyle w:val="ac"/>
                <w:noProof/>
              </w:rPr>
              <w:t>Список литературы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_Toc493000378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CD3B78">
              <w:rPr>
                <w:noProof/>
                <w:webHidden/>
              </w:rPr>
              <w:t>28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:rsidR="00F22C46" w:rsidRDefault="00F22C46">
          <w:r>
            <w:rPr>
              <w:b/>
              <w:bCs/>
            </w:rPr>
            <w:fldChar w:fldCharType="end"/>
          </w:r>
        </w:p>
      </w:sdtContent>
    </w:sdt>
    <w:p w:rsidR="00E706FB" w:rsidRDefault="00E706FB">
      <w:r>
        <w:br w:type="page"/>
      </w:r>
    </w:p>
    <w:p w:rsidR="00D1722F" w:rsidRDefault="00D1722F" w:rsidP="001C0FA3">
      <w:pPr>
        <w:pStyle w:val="1"/>
      </w:pPr>
      <w:bookmarkStart w:id="0" w:name="_Toc493000363"/>
      <w:r>
        <w:lastRenderedPageBreak/>
        <w:t>Вступление</w:t>
      </w:r>
      <w:bookmarkEnd w:id="0"/>
    </w:p>
    <w:p w:rsidR="00252A78" w:rsidRDefault="00252A78" w:rsidP="00252A78">
      <w:pPr>
        <w:ind w:firstLine="708"/>
      </w:pPr>
    </w:p>
    <w:p w:rsidR="00320EA8" w:rsidRPr="00320EA8" w:rsidRDefault="00320EA8" w:rsidP="002C68FD">
      <w:pPr>
        <w:ind w:firstLine="360"/>
        <w:jc w:val="both"/>
      </w:pPr>
      <w:r w:rsidRPr="00320EA8">
        <w:t>Среди всех источников шума наиболее распространенным на практике и наиболее широко используемым в качестве модели случайного процесса являетс</w:t>
      </w:r>
      <w:r w:rsidR="00AF564A">
        <w:t>я шум, описываемый нормальным (</w:t>
      </w:r>
      <w:proofErr w:type="spellStart"/>
      <w:r w:rsidR="00AF564A">
        <w:t>Г</w:t>
      </w:r>
      <w:r w:rsidRPr="00320EA8">
        <w:t>ауссовским</w:t>
      </w:r>
      <w:proofErr w:type="spellEnd"/>
      <w:r w:rsidRPr="00320EA8">
        <w:t>) распределением. Такой шум возникает в результате одновременного воздействия многих независимых случайных источников. Нормальное распределение отражает положения центральной предельной теоремы теории вероятностей, согласно которой случайная величина х, полученная суммированием статистически независимых случайных велич</w:t>
      </w:r>
      <w:r w:rsidR="00E0289C">
        <w:t>ин х</w:t>
      </w:r>
      <w:r w:rsidR="00E0289C" w:rsidRPr="00E0289C">
        <w:rPr>
          <w:vertAlign w:val="subscript"/>
        </w:rPr>
        <w:t>1</w:t>
      </w:r>
      <w:r w:rsidR="00E0289C">
        <w:t>, х</w:t>
      </w:r>
      <w:r w:rsidR="00E0289C" w:rsidRPr="00E0289C">
        <w:rPr>
          <w:vertAlign w:val="subscript"/>
        </w:rPr>
        <w:t>2</w:t>
      </w:r>
      <w:r w:rsidR="00E0289C">
        <w:t>, …</w:t>
      </w:r>
      <w:r w:rsidRPr="00320EA8">
        <w:t xml:space="preserve"> </w:t>
      </w:r>
      <w:proofErr w:type="spellStart"/>
      <w:r w:rsidRPr="00320EA8">
        <w:t>х</w:t>
      </w:r>
      <w:r w:rsidRPr="00E0289C">
        <w:rPr>
          <w:vertAlign w:val="subscript"/>
        </w:rPr>
        <w:t>n</w:t>
      </w:r>
      <w:proofErr w:type="spellEnd"/>
      <w:r w:rsidRPr="00320EA8">
        <w:t xml:space="preserve"> с произвольными плотностями, имеет плотность, приближающуюся к нормальной, если n стремится к бесконечности. Типичным примером шума с нормальной плотностью является тепловой шум, обусловленный броуновским движением электронов в проводнике. Шум подобного типа принято называть белым шумом. Наибольший интерес при анализе систем представляет аддитивный белый </w:t>
      </w:r>
      <w:proofErr w:type="spellStart"/>
      <w:r w:rsidRPr="00320EA8">
        <w:t>гауссовский</w:t>
      </w:r>
      <w:proofErr w:type="spellEnd"/>
      <w:r w:rsidRPr="00320EA8">
        <w:t xml:space="preserve"> шум.</w:t>
      </w:r>
    </w:p>
    <w:p w:rsidR="006136A8" w:rsidRDefault="00252A78" w:rsidP="00422A9F">
      <w:pPr>
        <w:ind w:firstLine="360"/>
        <w:jc w:val="both"/>
      </w:pPr>
      <w:r>
        <w:t xml:space="preserve">Аддитивный белый </w:t>
      </w:r>
      <w:proofErr w:type="spellStart"/>
      <w:r>
        <w:t>гауссовский</w:t>
      </w:r>
      <w:proofErr w:type="spellEnd"/>
      <w:r>
        <w:t xml:space="preserve"> шум (АБГШ, англ. AWGN) — вид мешающего воздействия в канале передачи информации. Характеризуется равномерной, то есть одинаковой на всех частотах спектральной плотностью мощности, нормально распределёнными временными значениями и аддитивным способом воздействия на сигнал. Наиболее распространённый вид шума, используемый для расчёта и моделирования систем радиосвязи. </w:t>
      </w:r>
    </w:p>
    <w:p w:rsidR="00231AAF" w:rsidRDefault="006136A8" w:rsidP="00231AAF">
      <w:pPr>
        <w:pStyle w:val="a6"/>
        <w:numPr>
          <w:ilvl w:val="0"/>
          <w:numId w:val="4"/>
        </w:numPr>
        <w:jc w:val="both"/>
      </w:pPr>
      <w:r>
        <w:t>Аддитивный, потому что данный вид шума суммируется с полезным сигналом и статистически не зависим от сигнала.</w:t>
      </w:r>
    </w:p>
    <w:p w:rsidR="003F4E2F" w:rsidRDefault="00545EE3" w:rsidP="00545EE3">
      <w:pPr>
        <w:pStyle w:val="a6"/>
        <w:numPr>
          <w:ilvl w:val="0"/>
          <w:numId w:val="4"/>
        </w:numPr>
        <w:jc w:val="both"/>
      </w:pPr>
      <w:r w:rsidRPr="00545EE3">
        <w:t>Название «белый» шум получил от белого света, который содержит электромагнитные волны частот всего видимого диапазона электромагнитного излучения.</w:t>
      </w:r>
    </w:p>
    <w:p w:rsidR="00715B77" w:rsidRDefault="00671528" w:rsidP="00A04258">
      <w:pPr>
        <w:pStyle w:val="a6"/>
        <w:numPr>
          <w:ilvl w:val="0"/>
          <w:numId w:val="4"/>
        </w:numPr>
        <w:jc w:val="both"/>
      </w:pPr>
      <w:proofErr w:type="spellStart"/>
      <w:r>
        <w:t>Гауссовский</w:t>
      </w:r>
      <w:proofErr w:type="spellEnd"/>
      <w:r w:rsidRPr="00671528">
        <w:t>, потому что он имеет нормальное распределение во временной области</w:t>
      </w:r>
      <w:r w:rsidR="00A04258">
        <w:t xml:space="preserve"> с нулевым </w:t>
      </w:r>
      <w:r w:rsidR="00A04258" w:rsidRPr="00A04258">
        <w:t>математическ</w:t>
      </w:r>
      <w:r w:rsidR="00A04258">
        <w:t>им</w:t>
      </w:r>
      <w:r w:rsidR="00A04258" w:rsidRPr="00A04258">
        <w:t xml:space="preserve"> ожидани</w:t>
      </w:r>
      <w:r w:rsidR="00A04258">
        <w:t>ем</w:t>
      </w:r>
      <w:r w:rsidR="00A04258" w:rsidRPr="00A04258">
        <w:t xml:space="preserve"> (μ</w:t>
      </w:r>
      <w:r w:rsidR="00A04258">
        <w:t xml:space="preserve"> = 0</w:t>
      </w:r>
      <w:r w:rsidR="00A04258" w:rsidRPr="00A04258">
        <w:t>)</w:t>
      </w:r>
      <w:r w:rsidR="00A04258">
        <w:t xml:space="preserve"> и единичным отклонением </w:t>
      </w:r>
      <w:r w:rsidR="00A04258" w:rsidRPr="00A04258">
        <w:t>(σ</w:t>
      </w:r>
      <w:r w:rsidR="009F09EB">
        <w:t xml:space="preserve"> </w:t>
      </w:r>
      <w:r w:rsidR="00312957">
        <w:t>=</w:t>
      </w:r>
      <w:r w:rsidR="009F09EB">
        <w:t xml:space="preserve"> </w:t>
      </w:r>
      <w:r w:rsidR="00312957">
        <w:t>1</w:t>
      </w:r>
      <w:r w:rsidR="00A04258" w:rsidRPr="00A04258">
        <w:t>)</w:t>
      </w:r>
      <w:r w:rsidRPr="00A04258">
        <w:t>.</w:t>
      </w:r>
    </w:p>
    <w:p w:rsidR="00320EA8" w:rsidRDefault="00E5441F" w:rsidP="00E5441F">
      <w:pPr>
        <w:ind w:firstLine="360"/>
        <w:jc w:val="both"/>
      </w:pPr>
      <w:r w:rsidRPr="00E5441F">
        <w:t xml:space="preserve">В литературе описан широкий спектр генераторов случайных чисел Гаусса (GRNG). Все они используют хорошо понятые математические принципы, обычно включающие преобразования </w:t>
      </w:r>
      <w:r w:rsidR="003C19C8">
        <w:t>равномерных</w:t>
      </w:r>
      <w:r w:rsidRPr="00E5441F">
        <w:t xml:space="preserve"> случайных чисел. Предполагая подходящую арифметику, GRNG можно в целом сконфигурировать для </w:t>
      </w:r>
      <w:r w:rsidR="0095557C">
        <w:t>формирования</w:t>
      </w:r>
      <w:r w:rsidRPr="00E5441F">
        <w:t xml:space="preserve"> случайных чисел достаточного качества для удовлетворения потребностей конкретной среды моделирования.</w:t>
      </w:r>
    </w:p>
    <w:p w:rsidR="00D1722F" w:rsidRPr="006136A8" w:rsidRDefault="00D1722F" w:rsidP="00715B77">
      <w:pPr>
        <w:jc w:val="both"/>
      </w:pPr>
      <w:r>
        <w:br w:type="page"/>
      </w:r>
    </w:p>
    <w:p w:rsidR="00F22C46" w:rsidRPr="001C0FA3" w:rsidRDefault="001C0FA3" w:rsidP="001C0FA3">
      <w:pPr>
        <w:pStyle w:val="1"/>
      </w:pPr>
      <w:bookmarkStart w:id="1" w:name="_Toc493000364"/>
      <w:r>
        <w:lastRenderedPageBreak/>
        <w:t>С места в карьер!</w:t>
      </w:r>
      <w:bookmarkEnd w:id="1"/>
    </w:p>
    <w:p w:rsidR="001C0FA3" w:rsidRDefault="001C0FA3" w:rsidP="0031187E">
      <w:pPr>
        <w:ind w:firstLine="708"/>
        <w:jc w:val="both"/>
      </w:pPr>
    </w:p>
    <w:p w:rsidR="00DB57F1" w:rsidRDefault="00CD3B78" w:rsidP="0031187E">
      <w:pPr>
        <w:ind w:firstLine="708"/>
        <w:jc w:val="both"/>
      </w:pPr>
      <w:r>
        <w:t xml:space="preserve">Хочется начать отчет с конца. </w:t>
      </w:r>
      <w:r w:rsidR="004C390C">
        <w:t>Хочется в</w:t>
      </w:r>
      <w:r>
        <w:t>место описывания</w:t>
      </w:r>
      <w:r w:rsidR="00C55CD7">
        <w:t xml:space="preserve"> теоретически</w:t>
      </w:r>
      <w:r>
        <w:t>х</w:t>
      </w:r>
      <w:r w:rsidR="00C55CD7">
        <w:t xml:space="preserve"> обосновани</w:t>
      </w:r>
      <w:r w:rsidR="009E5607">
        <w:t>й</w:t>
      </w:r>
      <w:r w:rsidR="00C55CD7">
        <w:t xml:space="preserve"> алгоритмов и их реализаций, </w:t>
      </w:r>
      <w:r w:rsidR="004C390C">
        <w:t>предста</w:t>
      </w:r>
      <w:r w:rsidR="009F3495">
        <w:t>вить</w:t>
      </w:r>
      <w:r w:rsidR="00C55CD7">
        <w:t xml:space="preserve"> сравнительные таблицы. </w:t>
      </w:r>
      <w:r w:rsidR="00F52FC1">
        <w:t>В различных статьях сравнения разнятся (так как они сделаны для разного железа), но можно уловить основные тенденции и выбрать наиболее простые и производительные варианты.</w:t>
      </w:r>
      <w:r w:rsidR="004A456C" w:rsidRPr="004A456C">
        <w:t xml:space="preserve"> </w:t>
      </w:r>
    </w:p>
    <w:p w:rsidR="00F05527" w:rsidRDefault="003F474E" w:rsidP="0031187E">
      <w:pPr>
        <w:ind w:firstLine="708"/>
        <w:jc w:val="both"/>
      </w:pPr>
      <w:r>
        <w:t>Рассмотрим работу</w:t>
      </w:r>
      <w:r w:rsidR="004A456C">
        <w:t xml:space="preserve"> </w:t>
      </w:r>
      <w:sdt>
        <w:sdtPr>
          <w:id w:val="88197418"/>
          <w:citation/>
        </w:sdtPr>
        <w:sdtEndPr/>
        <w:sdtContent>
          <w:r w:rsidR="004A456C">
            <w:fldChar w:fldCharType="begin"/>
          </w:r>
          <w:r w:rsidR="004A456C">
            <w:instrText xml:space="preserve"> CITATION Tho07 \l 1049 </w:instrText>
          </w:r>
          <w:r w:rsidR="004A456C">
            <w:fldChar w:fldCharType="separate"/>
          </w:r>
          <w:r w:rsidR="001248B2">
            <w:rPr>
              <w:noProof/>
            </w:rPr>
            <w:t>[1]</w:t>
          </w:r>
          <w:r w:rsidR="004A456C">
            <w:fldChar w:fldCharType="end"/>
          </w:r>
        </w:sdtContent>
      </w:sdt>
      <w:r w:rsidR="00DB57F1">
        <w:t xml:space="preserve">. </w:t>
      </w:r>
      <w:r w:rsidR="00F05527">
        <w:t>В ней представлена таблица, находящаяся ниже. В этой таблице:</w:t>
      </w:r>
    </w:p>
    <w:p w:rsidR="00F05527" w:rsidRDefault="00F05527" w:rsidP="00F05527">
      <w:pPr>
        <w:pStyle w:val="a6"/>
        <w:numPr>
          <w:ilvl w:val="0"/>
          <w:numId w:val="5"/>
        </w:numPr>
        <w:jc w:val="both"/>
      </w:pPr>
      <w:r>
        <w:t>В первом столбце находятся названия методов/алгоритм</w:t>
      </w:r>
      <w:r w:rsidR="007458C8">
        <w:t>ов реализации генераторов шума</w:t>
      </w:r>
      <w:r w:rsidR="007458C8" w:rsidRPr="007458C8">
        <w:t>;</w:t>
      </w:r>
    </w:p>
    <w:p w:rsidR="00A45DAE" w:rsidRPr="00211F1F" w:rsidRDefault="00A45DAE" w:rsidP="00F05527">
      <w:pPr>
        <w:pStyle w:val="a6"/>
        <w:numPr>
          <w:ilvl w:val="0"/>
          <w:numId w:val="5"/>
        </w:numPr>
        <w:jc w:val="both"/>
      </w:pPr>
      <w:r>
        <w:t>Во втором столбце показана скорость алгоритмов по отношению к полярному алгоритму (</w:t>
      </w:r>
      <w:r w:rsidRPr="00F05527">
        <w:rPr>
          <w:b/>
          <w:lang w:val="en-US"/>
        </w:rPr>
        <w:t>Polar</w:t>
      </w:r>
      <w:r w:rsidRPr="00CD10E6">
        <w:t xml:space="preserve"> [1969]</w:t>
      </w:r>
      <w:r w:rsidR="000A21C6">
        <w:t>) (</w:t>
      </w:r>
      <w:r w:rsidR="000A21C6" w:rsidRPr="00DB57F1">
        <w:t>количество операций на сгенерированное случайное число</w:t>
      </w:r>
      <w:r w:rsidR="000A21C6">
        <w:t>)</w:t>
      </w:r>
      <w:r w:rsidR="00211F1F" w:rsidRPr="00211F1F">
        <w:t>;</w:t>
      </w:r>
    </w:p>
    <w:p w:rsidR="00211F1F" w:rsidRPr="008643E5" w:rsidRDefault="00DC71F2" w:rsidP="00F05527">
      <w:pPr>
        <w:pStyle w:val="a6"/>
        <w:numPr>
          <w:ilvl w:val="0"/>
          <w:numId w:val="5"/>
        </w:numPr>
        <w:jc w:val="both"/>
      </w:pPr>
      <w:r>
        <w:t>В третьем столбце показано количество</w:t>
      </w:r>
      <w:r w:rsidRPr="00DC71F2">
        <w:t xml:space="preserve"> </w:t>
      </w:r>
      <w:r w:rsidRPr="00DB57F1">
        <w:t>входных равномерных</w:t>
      </w:r>
      <w:r>
        <w:t xml:space="preserve"> случайных чисел</w:t>
      </w:r>
      <w:r w:rsidR="007B74A0">
        <w:t xml:space="preserve"> (</w:t>
      </w:r>
      <w:r w:rsidR="007B74A0">
        <w:rPr>
          <w:lang w:val="en-US"/>
        </w:rPr>
        <w:t>U</w:t>
      </w:r>
      <w:r w:rsidR="007B74A0" w:rsidRPr="001C2B00">
        <w:t>)</w:t>
      </w:r>
      <w:r w:rsidR="008643E5" w:rsidRPr="001C2B00">
        <w:t>;</w:t>
      </w:r>
    </w:p>
    <w:p w:rsidR="008643E5" w:rsidRDefault="001C2B00" w:rsidP="001C2B00">
      <w:pPr>
        <w:pStyle w:val="a6"/>
        <w:numPr>
          <w:ilvl w:val="0"/>
          <w:numId w:val="5"/>
        </w:numPr>
        <w:jc w:val="both"/>
      </w:pPr>
      <w:r>
        <w:t xml:space="preserve">В </w:t>
      </w:r>
      <w:r w:rsidR="00A5476B">
        <w:t>последнем</w:t>
      </w:r>
      <w:r>
        <w:t xml:space="preserve"> столбце</w:t>
      </w:r>
      <w:r w:rsidR="007F6FD5">
        <w:t xml:space="preserve"> </w:t>
      </w:r>
      <w:r w:rsidR="008F2A5E">
        <w:t>отражено</w:t>
      </w:r>
      <w:r w:rsidR="00964ED2">
        <w:t xml:space="preserve"> </w:t>
      </w:r>
      <w:r w:rsidR="007F6FD5" w:rsidRPr="00DB57F1">
        <w:t>количество констант, используемых в реализации</w:t>
      </w:r>
      <w:r w:rsidR="007F6FD5">
        <w:t xml:space="preserve"> (С)</w:t>
      </w:r>
      <w:r w:rsidR="00964ED2" w:rsidRPr="00964ED2">
        <w:t>;</w:t>
      </w:r>
    </w:p>
    <w:p w:rsidR="0029503E" w:rsidRDefault="00A5476B" w:rsidP="00F05527">
      <w:pPr>
        <w:pStyle w:val="a6"/>
        <w:numPr>
          <w:ilvl w:val="0"/>
          <w:numId w:val="5"/>
        </w:numPr>
        <w:jc w:val="both"/>
      </w:pPr>
      <w:r>
        <w:t>В остальных столб</w:t>
      </w:r>
      <w:r w:rsidR="00EC0FB0">
        <w:t xml:space="preserve">цах </w:t>
      </w:r>
      <w:r w:rsidR="001E1393">
        <w:t xml:space="preserve">отражено наличие </w:t>
      </w:r>
      <w:r w:rsidR="00EC0FB0">
        <w:t>математических операций</w:t>
      </w:r>
      <w:r w:rsidR="00DB57F1" w:rsidRPr="00DB57F1"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  <w:tblPrChange w:id="2" w:author="Есеньков Кирилл Александрович" w:date="2017-09-07T15:34:00Z">
          <w:tblPr>
            <w:tblStyle w:val="a3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55"/>
        <w:gridCol w:w="708"/>
        <w:gridCol w:w="851"/>
        <w:gridCol w:w="850"/>
        <w:gridCol w:w="851"/>
        <w:gridCol w:w="850"/>
        <w:gridCol w:w="671"/>
        <w:gridCol w:w="889"/>
        <w:gridCol w:w="992"/>
        <w:gridCol w:w="1128"/>
        <w:tblGridChange w:id="3">
          <w:tblGrid>
            <w:gridCol w:w="1555"/>
            <w:gridCol w:w="708"/>
            <w:gridCol w:w="851"/>
            <w:gridCol w:w="850"/>
            <w:gridCol w:w="851"/>
            <w:gridCol w:w="850"/>
            <w:gridCol w:w="671"/>
            <w:gridCol w:w="889"/>
            <w:gridCol w:w="992"/>
            <w:gridCol w:w="1128"/>
          </w:tblGrid>
        </w:tblGridChange>
      </w:tblGrid>
      <w:tr w:rsidR="00DE2D52" w:rsidTr="002B2E2A">
        <w:tc>
          <w:tcPr>
            <w:tcW w:w="1555" w:type="dxa"/>
            <w:shd w:val="clear" w:color="auto" w:fill="F2F2F2" w:themeFill="background1" w:themeFillShade="F2"/>
            <w:tcPrChange w:id="4" w:author="Есеньков Кирилл Александрович" w:date="2017-09-07T15:34:00Z">
              <w:tcPr>
                <w:tcW w:w="1555" w:type="dxa"/>
                <w:shd w:val="clear" w:color="auto" w:fill="D9D9D9" w:themeFill="background1" w:themeFillShade="D9"/>
              </w:tcPr>
            </w:tcPrChange>
          </w:tcPr>
          <w:p w:rsidR="00DB57F1" w:rsidRPr="00437EAB" w:rsidRDefault="0055544B" w:rsidP="0031187E">
            <w:pPr>
              <w:jc w:val="both"/>
              <w:rPr>
                <w:b/>
                <w:sz w:val="16"/>
                <w:szCs w:val="16"/>
              </w:rPr>
            </w:pPr>
            <w:del w:id="5" w:author="Есеньков Кирилл Александрович" w:date="2017-09-07T15:35:00Z">
              <w:r w:rsidRPr="00706613" w:rsidDel="00904700">
                <w:rPr>
                  <w:b/>
                  <w:sz w:val="16"/>
                  <w:szCs w:val="16"/>
                  <w:lang w:val="en-US"/>
                </w:rPr>
                <w:delText>Method</w:delText>
              </w:r>
            </w:del>
          </w:p>
        </w:tc>
        <w:tc>
          <w:tcPr>
            <w:tcW w:w="708" w:type="dxa"/>
            <w:shd w:val="clear" w:color="auto" w:fill="F2F2F2" w:themeFill="background1" w:themeFillShade="F2"/>
            <w:tcPrChange w:id="6" w:author="Есеньков Кирилл Александрович" w:date="2017-09-07T15:34:00Z">
              <w:tcPr>
                <w:tcW w:w="708" w:type="dxa"/>
                <w:shd w:val="clear" w:color="auto" w:fill="D9D9D9" w:themeFill="background1" w:themeFillShade="D9"/>
              </w:tcPr>
            </w:tcPrChange>
          </w:tcPr>
          <w:p w:rsidR="00DB57F1" w:rsidRPr="00706613" w:rsidRDefault="00DB57F1" w:rsidP="0031187E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706613">
              <w:rPr>
                <w:b/>
                <w:sz w:val="16"/>
                <w:szCs w:val="16"/>
                <w:lang w:val="en-US"/>
              </w:rPr>
              <w:t>Speed</w:t>
            </w:r>
          </w:p>
        </w:tc>
        <w:tc>
          <w:tcPr>
            <w:tcW w:w="851" w:type="dxa"/>
            <w:shd w:val="clear" w:color="auto" w:fill="F2F2F2" w:themeFill="background1" w:themeFillShade="F2"/>
            <w:tcPrChange w:id="7" w:author="Есеньков Кирилл Александрович" w:date="2017-09-07T15:34:00Z">
              <w:tcPr>
                <w:tcW w:w="851" w:type="dxa"/>
                <w:shd w:val="clear" w:color="auto" w:fill="D9D9D9" w:themeFill="background1" w:themeFillShade="D9"/>
              </w:tcPr>
            </w:tcPrChange>
          </w:tcPr>
          <w:p w:rsidR="00DB57F1" w:rsidRPr="00706613" w:rsidRDefault="00DB57F1" w:rsidP="0031187E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706613">
              <w:rPr>
                <w:b/>
                <w:sz w:val="16"/>
                <w:szCs w:val="16"/>
                <w:lang w:val="en-US"/>
              </w:rPr>
              <w:t>U</w:t>
            </w:r>
          </w:p>
        </w:tc>
        <w:tc>
          <w:tcPr>
            <w:tcW w:w="850" w:type="dxa"/>
            <w:shd w:val="clear" w:color="auto" w:fill="F2F2F2" w:themeFill="background1" w:themeFillShade="F2"/>
            <w:tcPrChange w:id="8" w:author="Есеньков Кирилл Александрович" w:date="2017-09-07T15:34:00Z">
              <w:tcPr>
                <w:tcW w:w="850" w:type="dxa"/>
                <w:shd w:val="clear" w:color="auto" w:fill="D9D9D9" w:themeFill="background1" w:themeFillShade="D9"/>
              </w:tcPr>
            </w:tcPrChange>
          </w:tcPr>
          <w:p w:rsidR="00DB57F1" w:rsidRPr="00706613" w:rsidRDefault="00DB57F1" w:rsidP="0031187E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706613">
              <w:rPr>
                <w:b/>
                <w:sz w:val="16"/>
                <w:szCs w:val="16"/>
                <w:lang w:val="en-US"/>
              </w:rPr>
              <w:t>+</w:t>
            </w:r>
          </w:p>
        </w:tc>
        <w:tc>
          <w:tcPr>
            <w:tcW w:w="851" w:type="dxa"/>
            <w:shd w:val="clear" w:color="auto" w:fill="F2F2F2" w:themeFill="background1" w:themeFillShade="F2"/>
            <w:tcPrChange w:id="9" w:author="Есеньков Кирилл Александрович" w:date="2017-09-07T15:34:00Z">
              <w:tcPr>
                <w:tcW w:w="851" w:type="dxa"/>
                <w:shd w:val="clear" w:color="auto" w:fill="D9D9D9" w:themeFill="background1" w:themeFillShade="D9"/>
              </w:tcPr>
            </w:tcPrChange>
          </w:tcPr>
          <w:p w:rsidR="00DB57F1" w:rsidRPr="00706613" w:rsidRDefault="00DB57F1" w:rsidP="0031187E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706613">
              <w:rPr>
                <w:b/>
                <w:sz w:val="16"/>
                <w:szCs w:val="16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F2F2F2" w:themeFill="background1" w:themeFillShade="F2"/>
            <w:tcPrChange w:id="10" w:author="Есеньков Кирилл Александрович" w:date="2017-09-07T15:34:00Z">
              <w:tcPr>
                <w:tcW w:w="850" w:type="dxa"/>
                <w:shd w:val="clear" w:color="auto" w:fill="D9D9D9" w:themeFill="background1" w:themeFillShade="D9"/>
              </w:tcPr>
            </w:tcPrChange>
          </w:tcPr>
          <w:p w:rsidR="00DB57F1" w:rsidRPr="00706613" w:rsidRDefault="00DB57F1" w:rsidP="0031187E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706613">
              <w:rPr>
                <w:b/>
                <w:sz w:val="16"/>
                <w:szCs w:val="16"/>
                <w:lang w:val="en-US"/>
              </w:rPr>
              <w:t>/</w:t>
            </w:r>
          </w:p>
        </w:tc>
        <w:tc>
          <w:tcPr>
            <w:tcW w:w="671" w:type="dxa"/>
            <w:shd w:val="clear" w:color="auto" w:fill="F2F2F2" w:themeFill="background1" w:themeFillShade="F2"/>
            <w:tcPrChange w:id="11" w:author="Есеньков Кирилл Александрович" w:date="2017-09-07T15:34:00Z">
              <w:tcPr>
                <w:tcW w:w="671" w:type="dxa"/>
                <w:shd w:val="clear" w:color="auto" w:fill="D9D9D9" w:themeFill="background1" w:themeFillShade="D9"/>
              </w:tcPr>
            </w:tcPrChange>
          </w:tcPr>
          <w:p w:rsidR="00DB57F1" w:rsidRPr="00706613" w:rsidRDefault="00DB57F1" w:rsidP="0031187E">
            <w:pPr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706613">
              <w:rPr>
                <w:b/>
                <w:sz w:val="16"/>
                <w:szCs w:val="16"/>
                <w:lang w:val="en-US"/>
              </w:rPr>
              <w:t>Cmp</w:t>
            </w:r>
            <w:proofErr w:type="spellEnd"/>
          </w:p>
        </w:tc>
        <w:tc>
          <w:tcPr>
            <w:tcW w:w="889" w:type="dxa"/>
            <w:shd w:val="clear" w:color="auto" w:fill="F2F2F2" w:themeFill="background1" w:themeFillShade="F2"/>
            <w:tcPrChange w:id="12" w:author="Есеньков Кирилл Александрович" w:date="2017-09-07T15:34:00Z">
              <w:tcPr>
                <w:tcW w:w="889" w:type="dxa"/>
                <w:shd w:val="clear" w:color="auto" w:fill="D9D9D9" w:themeFill="background1" w:themeFillShade="D9"/>
              </w:tcPr>
            </w:tcPrChange>
          </w:tcPr>
          <w:p w:rsidR="00DB57F1" w:rsidRPr="00706613" w:rsidRDefault="00DB57F1" w:rsidP="0031187E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706613">
              <w:rPr>
                <w:b/>
                <w:sz w:val="16"/>
                <w:szCs w:val="16"/>
                <w:lang w:val="en-US"/>
              </w:rPr>
              <w:t>()^0.5</w:t>
            </w:r>
          </w:p>
        </w:tc>
        <w:tc>
          <w:tcPr>
            <w:tcW w:w="992" w:type="dxa"/>
            <w:shd w:val="clear" w:color="auto" w:fill="F2F2F2" w:themeFill="background1" w:themeFillShade="F2"/>
            <w:tcPrChange w:id="13" w:author="Есеньков Кирилл Александрович" w:date="2017-09-07T15:34:00Z">
              <w:tcPr>
                <w:tcW w:w="992" w:type="dxa"/>
                <w:shd w:val="clear" w:color="auto" w:fill="D9D9D9" w:themeFill="background1" w:themeFillShade="D9"/>
              </w:tcPr>
            </w:tcPrChange>
          </w:tcPr>
          <w:p w:rsidR="0032579B" w:rsidRDefault="00B342FC" w:rsidP="0031187E">
            <w:pPr>
              <w:jc w:val="both"/>
              <w:rPr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sz w:val="16"/>
                <w:szCs w:val="16"/>
                <w:lang w:val="en-US"/>
              </w:rPr>
              <w:t>Ln,exp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,</w:t>
            </w:r>
          </w:p>
          <w:p w:rsidR="00DB57F1" w:rsidRPr="00706613" w:rsidRDefault="001849E0" w:rsidP="0031187E">
            <w:pPr>
              <w:jc w:val="both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t</w:t>
            </w:r>
            <w:r w:rsidR="00DB57F1" w:rsidRPr="00706613">
              <w:rPr>
                <w:b/>
                <w:sz w:val="16"/>
                <w:szCs w:val="16"/>
                <w:lang w:val="en-US"/>
              </w:rPr>
              <w:t>rig</w:t>
            </w:r>
          </w:p>
        </w:tc>
        <w:tc>
          <w:tcPr>
            <w:tcW w:w="1128" w:type="dxa"/>
            <w:shd w:val="clear" w:color="auto" w:fill="F2F2F2" w:themeFill="background1" w:themeFillShade="F2"/>
            <w:tcPrChange w:id="14" w:author="Есеньков Кирилл Александрович" w:date="2017-09-07T15:34:00Z">
              <w:tcPr>
                <w:tcW w:w="1128" w:type="dxa"/>
                <w:shd w:val="clear" w:color="auto" w:fill="D9D9D9" w:themeFill="background1" w:themeFillShade="D9"/>
              </w:tcPr>
            </w:tcPrChange>
          </w:tcPr>
          <w:p w:rsidR="00DB57F1" w:rsidRPr="00706613" w:rsidRDefault="00DB57F1" w:rsidP="0031187E">
            <w:pPr>
              <w:jc w:val="both"/>
              <w:rPr>
                <w:b/>
                <w:sz w:val="16"/>
                <w:szCs w:val="16"/>
              </w:rPr>
            </w:pPr>
            <w:r w:rsidRPr="00706613">
              <w:rPr>
                <w:b/>
                <w:sz w:val="16"/>
                <w:szCs w:val="16"/>
              </w:rPr>
              <w:t>С</w:t>
            </w:r>
          </w:p>
        </w:tc>
      </w:tr>
      <w:tr w:rsidR="0040598F" w:rsidTr="009F24EC">
        <w:tc>
          <w:tcPr>
            <w:tcW w:w="1555" w:type="dxa"/>
          </w:tcPr>
          <w:p w:rsidR="0040598F" w:rsidRPr="008A7D97" w:rsidRDefault="0040598F" w:rsidP="003E7032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Wallace</w:t>
            </w:r>
            <w:proofErr w:type="spellEnd"/>
            <w:r w:rsidRPr="008A7D97">
              <w:rPr>
                <w:sz w:val="16"/>
                <w:szCs w:val="16"/>
              </w:rPr>
              <w:t xml:space="preserve"> (</w:t>
            </w:r>
            <w:proofErr w:type="spellStart"/>
            <w:r w:rsidRPr="008A7D97">
              <w:rPr>
                <w:sz w:val="16"/>
                <w:szCs w:val="16"/>
              </w:rPr>
              <w:t>qual</w:t>
            </w:r>
            <w:proofErr w:type="spellEnd"/>
            <w:r w:rsidRPr="008A7D97">
              <w:rPr>
                <w:sz w:val="16"/>
                <w:szCs w:val="16"/>
              </w:rPr>
              <w:t xml:space="preserve"> </w:t>
            </w:r>
            <w:r>
              <w:rPr>
                <w:rFonts w:eastAsia="MTSY"/>
                <w:sz w:val="16"/>
                <w:szCs w:val="16"/>
              </w:rPr>
              <w:t xml:space="preserve">= </w:t>
            </w:r>
            <w:r w:rsidR="00AB6E40">
              <w:rPr>
                <w:sz w:val="16"/>
                <w:szCs w:val="16"/>
              </w:rPr>
              <w:t xml:space="preserve">1) </w:t>
            </w:r>
            <w:sdt>
              <w:sdtPr>
                <w:rPr>
                  <w:sz w:val="16"/>
                  <w:szCs w:val="16"/>
                </w:rPr>
                <w:id w:val="-352883107"/>
                <w:citation/>
              </w:sdtPr>
              <w:sdtEndPr/>
              <w:sdtContent>
                <w:r w:rsidR="00580B2E">
                  <w:rPr>
                    <w:sz w:val="16"/>
                    <w:szCs w:val="16"/>
                  </w:rPr>
                  <w:fldChar w:fldCharType="begin"/>
                </w:r>
                <w:r w:rsidR="00580B2E">
                  <w:rPr>
                    <w:sz w:val="16"/>
                    <w:szCs w:val="16"/>
                  </w:rPr>
                  <w:instrText xml:space="preserve"> CITATION WAL96 \l 1049 </w:instrText>
                </w:r>
                <w:r w:rsidR="00580B2E"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</w:rPr>
                  <w:t>[2]</w:t>
                </w:r>
                <w:r w:rsidR="00580B2E"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708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6.41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0.001</w:t>
            </w:r>
          </w:p>
        </w:tc>
        <w:tc>
          <w:tcPr>
            <w:tcW w:w="850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10.02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1.50 </w:t>
            </w:r>
          </w:p>
        </w:tc>
        <w:tc>
          <w:tcPr>
            <w:tcW w:w="850" w:type="dxa"/>
          </w:tcPr>
          <w:p w:rsidR="0040598F" w:rsidRPr="00A30198" w:rsidRDefault="0040598F" w:rsidP="004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Pr="00A30198">
              <w:rPr>
                <w:sz w:val="18"/>
                <w:szCs w:val="18"/>
              </w:rPr>
              <w:t xml:space="preserve">  </w:t>
            </w:r>
          </w:p>
        </w:tc>
        <w:tc>
          <w:tcPr>
            <w:tcW w:w="671" w:type="dxa"/>
          </w:tcPr>
          <w:p w:rsidR="0040598F" w:rsidRPr="00E7636B" w:rsidRDefault="0040598F" w:rsidP="0040598F">
            <w:pPr>
              <w:rPr>
                <w:sz w:val="18"/>
                <w:szCs w:val="18"/>
              </w:rPr>
            </w:pPr>
            <w:r w:rsidRPr="00E7636B">
              <w:rPr>
                <w:sz w:val="18"/>
                <w:szCs w:val="18"/>
              </w:rPr>
              <w:t>1.51</w:t>
            </w:r>
          </w:p>
        </w:tc>
        <w:tc>
          <w:tcPr>
            <w:tcW w:w="889" w:type="dxa"/>
          </w:tcPr>
          <w:p w:rsidR="0040598F" w:rsidRPr="00F35EA6" w:rsidRDefault="0040598F" w:rsidP="004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Pr="00F35EA6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992" w:type="dxa"/>
          </w:tcPr>
          <w:p w:rsidR="0040598F" w:rsidRPr="00673557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1128" w:type="dxa"/>
          </w:tcPr>
          <w:p w:rsidR="0040598F" w:rsidRPr="0040598F" w:rsidRDefault="0040598F" w:rsidP="0040598F">
            <w:pPr>
              <w:rPr>
                <w:sz w:val="18"/>
                <w:szCs w:val="18"/>
              </w:rPr>
            </w:pPr>
            <w:r w:rsidRPr="0040598F">
              <w:rPr>
                <w:sz w:val="18"/>
                <w:szCs w:val="18"/>
              </w:rPr>
              <w:t xml:space="preserve">9   </w:t>
            </w:r>
          </w:p>
        </w:tc>
      </w:tr>
      <w:tr w:rsidR="0040598F" w:rsidTr="009F24EC">
        <w:trPr>
          <w:trHeight w:val="316"/>
        </w:trPr>
        <w:tc>
          <w:tcPr>
            <w:tcW w:w="1555" w:type="dxa"/>
          </w:tcPr>
          <w:p w:rsidR="0040598F" w:rsidRPr="008A7D97" w:rsidRDefault="0040598F" w:rsidP="00733054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Ziggurat</w:t>
            </w:r>
            <w:proofErr w:type="spellEnd"/>
            <w:r w:rsidRPr="008A7D97">
              <w:rPr>
                <w:sz w:val="16"/>
                <w:szCs w:val="16"/>
              </w:rPr>
              <w:t xml:space="preserve"> </w:t>
            </w:r>
            <w:r w:rsidR="00733054">
              <w:rPr>
                <w:sz w:val="16"/>
                <w:szCs w:val="16"/>
              </w:rPr>
              <w:t>(</w:t>
            </w:r>
            <w:r w:rsidRPr="008A7D97">
              <w:rPr>
                <w:sz w:val="16"/>
                <w:szCs w:val="16"/>
              </w:rPr>
              <w:t>2000</w:t>
            </w:r>
            <w:r w:rsidR="00733054">
              <w:rPr>
                <w:sz w:val="16"/>
                <w:szCs w:val="16"/>
              </w:rPr>
              <w:t>)</w:t>
            </w:r>
            <w:sdt>
              <w:sdtPr>
                <w:rPr>
                  <w:sz w:val="16"/>
                  <w:szCs w:val="16"/>
                </w:rPr>
                <w:id w:val="250705046"/>
                <w:citation/>
              </w:sdtPr>
              <w:sdtEndPr/>
              <w:sdtContent>
                <w:r w:rsidR="002C2E27">
                  <w:rPr>
                    <w:sz w:val="16"/>
                    <w:szCs w:val="16"/>
                  </w:rPr>
                  <w:fldChar w:fldCharType="begin"/>
                </w:r>
                <w:r w:rsidR="002C2E27">
                  <w:rPr>
                    <w:sz w:val="16"/>
                    <w:szCs w:val="16"/>
                    <w:lang w:val="en-US"/>
                  </w:rPr>
                  <w:instrText xml:space="preserve"> CITATION MAR00 \l 1033 </w:instrText>
                </w:r>
                <w:r w:rsidR="002C2E27">
                  <w:rPr>
                    <w:sz w:val="16"/>
                    <w:szCs w:val="16"/>
                  </w:rPr>
                  <w:fldChar w:fldCharType="separate"/>
                </w:r>
                <w:r w:rsidR="001248B2">
                  <w:rPr>
                    <w:noProof/>
                    <w:sz w:val="16"/>
                    <w:szCs w:val="16"/>
                    <w:lang w:val="en-US"/>
                  </w:rPr>
                  <w:t xml:space="preserve"> </w:t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[3]</w:t>
                </w:r>
                <w:r w:rsidR="002C2E27"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708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4.29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1.04 </w:t>
            </w:r>
          </w:p>
        </w:tc>
        <w:tc>
          <w:tcPr>
            <w:tcW w:w="850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1.10 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1.07 </w:t>
            </w:r>
          </w:p>
        </w:tc>
        <w:tc>
          <w:tcPr>
            <w:tcW w:w="850" w:type="dxa"/>
          </w:tcPr>
          <w:p w:rsidR="0040598F" w:rsidRPr="00A30198" w:rsidRDefault="0040598F" w:rsidP="0040598F">
            <w:pPr>
              <w:rPr>
                <w:sz w:val="18"/>
                <w:szCs w:val="18"/>
              </w:rPr>
            </w:pPr>
            <w:r w:rsidRPr="00A30198">
              <w:rPr>
                <w:sz w:val="18"/>
                <w:szCs w:val="18"/>
              </w:rPr>
              <w:t xml:space="preserve">    </w:t>
            </w:r>
          </w:p>
        </w:tc>
        <w:tc>
          <w:tcPr>
            <w:tcW w:w="671" w:type="dxa"/>
          </w:tcPr>
          <w:p w:rsidR="0040598F" w:rsidRPr="00E7636B" w:rsidRDefault="0040598F" w:rsidP="0040598F">
            <w:pPr>
              <w:rPr>
                <w:sz w:val="18"/>
                <w:szCs w:val="18"/>
              </w:rPr>
            </w:pPr>
            <w:r w:rsidRPr="00E7636B">
              <w:rPr>
                <w:sz w:val="18"/>
                <w:szCs w:val="18"/>
              </w:rPr>
              <w:t>2.07</w:t>
            </w:r>
          </w:p>
        </w:tc>
        <w:tc>
          <w:tcPr>
            <w:tcW w:w="889" w:type="dxa"/>
          </w:tcPr>
          <w:p w:rsidR="0040598F" w:rsidRPr="00F35EA6" w:rsidRDefault="0040598F" w:rsidP="0040598F">
            <w:pPr>
              <w:rPr>
                <w:sz w:val="18"/>
                <w:szCs w:val="18"/>
              </w:rPr>
            </w:pPr>
            <w:r w:rsidRPr="00F35EA6">
              <w:rPr>
                <w:sz w:val="18"/>
                <w:szCs w:val="18"/>
              </w:rPr>
              <w:t xml:space="preserve">    </w:t>
            </w:r>
          </w:p>
        </w:tc>
        <w:tc>
          <w:tcPr>
            <w:tcW w:w="992" w:type="dxa"/>
          </w:tcPr>
          <w:p w:rsidR="0040598F" w:rsidRDefault="0040598F" w:rsidP="004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0.001,</w:t>
            </w:r>
          </w:p>
          <w:p w:rsidR="0040598F" w:rsidRDefault="0040598F" w:rsidP="004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0.03, </w:t>
            </w:r>
          </w:p>
          <w:p w:rsidR="0040598F" w:rsidRPr="00673557" w:rsidRDefault="0040598F" w:rsidP="004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28" w:type="dxa"/>
          </w:tcPr>
          <w:p w:rsidR="0040598F" w:rsidRPr="0040598F" w:rsidRDefault="0040598F" w:rsidP="0040598F">
            <w:pPr>
              <w:rPr>
                <w:sz w:val="18"/>
                <w:szCs w:val="18"/>
              </w:rPr>
            </w:pPr>
            <w:r w:rsidRPr="0040598F">
              <w:rPr>
                <w:sz w:val="18"/>
                <w:szCs w:val="18"/>
              </w:rPr>
              <w:t>388</w:t>
            </w:r>
          </w:p>
        </w:tc>
      </w:tr>
      <w:tr w:rsidR="0040598F" w:rsidTr="009F24EC">
        <w:tc>
          <w:tcPr>
            <w:tcW w:w="1555" w:type="dxa"/>
          </w:tcPr>
          <w:p w:rsidR="0040598F" w:rsidRPr="008A7D97" w:rsidRDefault="0040598F" w:rsidP="00042264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Wallace</w:t>
            </w:r>
            <w:proofErr w:type="spellEnd"/>
            <w:r w:rsidRPr="008A7D97">
              <w:rPr>
                <w:sz w:val="16"/>
                <w:szCs w:val="16"/>
              </w:rPr>
              <w:t xml:space="preserve"> (</w:t>
            </w:r>
            <w:proofErr w:type="spellStart"/>
            <w:r w:rsidRPr="008A7D97">
              <w:rPr>
                <w:sz w:val="16"/>
                <w:szCs w:val="16"/>
              </w:rPr>
              <w:t>qual</w:t>
            </w:r>
            <w:proofErr w:type="spellEnd"/>
            <w:r w:rsidRPr="008A7D97">
              <w:rPr>
                <w:sz w:val="16"/>
                <w:szCs w:val="16"/>
              </w:rPr>
              <w:t xml:space="preserve"> </w:t>
            </w:r>
            <w:r w:rsidRPr="008A7D97">
              <w:rPr>
                <w:rFonts w:eastAsia="MTSY"/>
                <w:sz w:val="16"/>
                <w:szCs w:val="16"/>
              </w:rPr>
              <w:t xml:space="preserve">= </w:t>
            </w:r>
            <w:r w:rsidRPr="008A7D97">
              <w:rPr>
                <w:sz w:val="16"/>
                <w:szCs w:val="16"/>
              </w:rPr>
              <w:t xml:space="preserve">4) </w:t>
            </w:r>
            <w:sdt>
              <w:sdtPr>
                <w:rPr>
                  <w:sz w:val="16"/>
                  <w:szCs w:val="16"/>
                </w:rPr>
                <w:id w:val="604856313"/>
                <w:citation/>
              </w:sdtPr>
              <w:sdtEndPr/>
              <w:sdtContent>
                <w:r w:rsidR="00042264">
                  <w:rPr>
                    <w:sz w:val="16"/>
                    <w:szCs w:val="16"/>
                  </w:rPr>
                  <w:fldChar w:fldCharType="begin"/>
                </w:r>
                <w:r w:rsidR="00042264">
                  <w:rPr>
                    <w:sz w:val="16"/>
                    <w:szCs w:val="16"/>
                  </w:rPr>
                  <w:instrText xml:space="preserve"> CITATION WAL96 \l 1049 </w:instrText>
                </w:r>
                <w:r w:rsidR="00042264"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</w:rPr>
                  <w:t>[2]</w:t>
                </w:r>
                <w:r w:rsidR="00042264"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708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2.48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0.003</w:t>
            </w:r>
          </w:p>
        </w:tc>
        <w:tc>
          <w:tcPr>
            <w:tcW w:w="850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37.07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3.01 </w:t>
            </w:r>
          </w:p>
        </w:tc>
        <w:tc>
          <w:tcPr>
            <w:tcW w:w="850" w:type="dxa"/>
          </w:tcPr>
          <w:p w:rsidR="0040598F" w:rsidRPr="00A30198" w:rsidRDefault="0040598F" w:rsidP="004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671" w:type="dxa"/>
          </w:tcPr>
          <w:p w:rsidR="0040598F" w:rsidRPr="00E7636B" w:rsidRDefault="0040598F" w:rsidP="0040598F">
            <w:pPr>
              <w:rPr>
                <w:sz w:val="18"/>
                <w:szCs w:val="18"/>
              </w:rPr>
            </w:pPr>
            <w:r w:rsidRPr="00E7636B">
              <w:rPr>
                <w:sz w:val="18"/>
                <w:szCs w:val="18"/>
              </w:rPr>
              <w:t>3.04</w:t>
            </w:r>
          </w:p>
        </w:tc>
        <w:tc>
          <w:tcPr>
            <w:tcW w:w="889" w:type="dxa"/>
          </w:tcPr>
          <w:p w:rsidR="0040598F" w:rsidRPr="00F35EA6" w:rsidRDefault="0040598F" w:rsidP="004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Pr="00F35EA6">
              <w:rPr>
                <w:sz w:val="18"/>
                <w:szCs w:val="18"/>
              </w:rPr>
              <w:t xml:space="preserve">     </w:t>
            </w:r>
          </w:p>
        </w:tc>
        <w:tc>
          <w:tcPr>
            <w:tcW w:w="992" w:type="dxa"/>
          </w:tcPr>
          <w:p w:rsidR="007265D8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  </w:t>
            </w:r>
          </w:p>
          <w:p w:rsidR="007265D8" w:rsidRDefault="007265D8" w:rsidP="0040598F">
            <w:pPr>
              <w:rPr>
                <w:sz w:val="18"/>
                <w:szCs w:val="18"/>
              </w:rPr>
            </w:pPr>
          </w:p>
          <w:p w:rsidR="0040598F" w:rsidRPr="00673557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                 </w:t>
            </w:r>
          </w:p>
        </w:tc>
        <w:tc>
          <w:tcPr>
            <w:tcW w:w="1128" w:type="dxa"/>
          </w:tcPr>
          <w:p w:rsidR="0040598F" w:rsidRPr="0040598F" w:rsidRDefault="0040598F" w:rsidP="0040598F">
            <w:pPr>
              <w:rPr>
                <w:sz w:val="18"/>
                <w:szCs w:val="18"/>
              </w:rPr>
            </w:pPr>
            <w:r w:rsidRPr="0040598F">
              <w:rPr>
                <w:sz w:val="18"/>
                <w:szCs w:val="18"/>
              </w:rPr>
              <w:t xml:space="preserve">9   </w:t>
            </w:r>
          </w:p>
        </w:tc>
      </w:tr>
      <w:tr w:rsidR="0040598F" w:rsidTr="009F24EC">
        <w:tc>
          <w:tcPr>
            <w:tcW w:w="1555" w:type="dxa"/>
          </w:tcPr>
          <w:p w:rsidR="0040598F" w:rsidRPr="008A7D97" w:rsidRDefault="0040598F" w:rsidP="00D03056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Monty</w:t>
            </w:r>
            <w:proofErr w:type="spellEnd"/>
            <w:r w:rsidRPr="008A7D97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8A7D97">
              <w:rPr>
                <w:b/>
                <w:sz w:val="16"/>
                <w:szCs w:val="16"/>
              </w:rPr>
              <w:t>Python</w:t>
            </w:r>
            <w:proofErr w:type="spellEnd"/>
            <w:r w:rsidRPr="008A7D9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554239066"/>
                <w:citation/>
              </w:sdtPr>
              <w:sdtEndPr/>
              <w:sdtContent>
                <w:r w:rsidR="0062147B">
                  <w:rPr>
                    <w:sz w:val="16"/>
                    <w:szCs w:val="16"/>
                  </w:rPr>
                  <w:fldChar w:fldCharType="begin"/>
                </w:r>
                <w:r w:rsidR="0062147B">
                  <w:rPr>
                    <w:sz w:val="16"/>
                    <w:szCs w:val="16"/>
                    <w:lang w:val="en-US"/>
                  </w:rPr>
                  <w:instrText xml:space="preserve"> CITATION MAR98 \l 1033 </w:instrText>
                </w:r>
                <w:r w:rsidR="0062147B"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[4]</w:t>
                </w:r>
                <w:r w:rsidR="0062147B"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708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1.61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1.30 </w:t>
            </w:r>
          </w:p>
        </w:tc>
        <w:tc>
          <w:tcPr>
            <w:tcW w:w="850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0.88 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1.96 </w:t>
            </w:r>
          </w:p>
        </w:tc>
        <w:tc>
          <w:tcPr>
            <w:tcW w:w="850" w:type="dxa"/>
          </w:tcPr>
          <w:p w:rsidR="0040598F" w:rsidRPr="00A30198" w:rsidRDefault="0040598F" w:rsidP="0040598F">
            <w:pPr>
              <w:rPr>
                <w:sz w:val="18"/>
                <w:szCs w:val="18"/>
              </w:rPr>
            </w:pPr>
            <w:r w:rsidRPr="00A30198">
              <w:rPr>
                <w:sz w:val="18"/>
                <w:szCs w:val="18"/>
              </w:rPr>
              <w:t xml:space="preserve">    </w:t>
            </w:r>
          </w:p>
        </w:tc>
        <w:tc>
          <w:tcPr>
            <w:tcW w:w="671" w:type="dxa"/>
          </w:tcPr>
          <w:p w:rsidR="0040598F" w:rsidRPr="00E7636B" w:rsidRDefault="0040598F" w:rsidP="0040598F">
            <w:pPr>
              <w:rPr>
                <w:sz w:val="18"/>
                <w:szCs w:val="18"/>
              </w:rPr>
            </w:pPr>
            <w:r w:rsidRPr="00E7636B">
              <w:rPr>
                <w:sz w:val="18"/>
                <w:szCs w:val="18"/>
              </w:rPr>
              <w:t>2.57</w:t>
            </w:r>
          </w:p>
        </w:tc>
        <w:tc>
          <w:tcPr>
            <w:tcW w:w="889" w:type="dxa"/>
          </w:tcPr>
          <w:p w:rsidR="0040598F" w:rsidRPr="00F35EA6" w:rsidRDefault="0040598F" w:rsidP="0040598F">
            <w:pPr>
              <w:rPr>
                <w:sz w:val="18"/>
                <w:szCs w:val="18"/>
              </w:rPr>
            </w:pPr>
            <w:r w:rsidRPr="00F35EA6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992" w:type="dxa"/>
          </w:tcPr>
          <w:p w:rsidR="0040598F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0.03, 0, </w:t>
            </w:r>
          </w:p>
          <w:p w:rsidR="0040598F" w:rsidRPr="00673557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0        </w:t>
            </w:r>
          </w:p>
        </w:tc>
        <w:tc>
          <w:tcPr>
            <w:tcW w:w="1128" w:type="dxa"/>
          </w:tcPr>
          <w:p w:rsidR="0040598F" w:rsidRPr="0040598F" w:rsidRDefault="0040598F" w:rsidP="0040598F">
            <w:pPr>
              <w:rPr>
                <w:sz w:val="18"/>
                <w:szCs w:val="18"/>
              </w:rPr>
            </w:pPr>
            <w:r w:rsidRPr="0040598F">
              <w:rPr>
                <w:sz w:val="18"/>
                <w:szCs w:val="18"/>
              </w:rPr>
              <w:t xml:space="preserve">16  </w:t>
            </w:r>
          </w:p>
        </w:tc>
      </w:tr>
      <w:tr w:rsidR="0040598F" w:rsidTr="009F24EC">
        <w:tc>
          <w:tcPr>
            <w:tcW w:w="1555" w:type="dxa"/>
          </w:tcPr>
          <w:p w:rsidR="0040598F" w:rsidRPr="008A7D97" w:rsidRDefault="0040598F" w:rsidP="00D03056">
            <w:pPr>
              <w:rPr>
                <w:sz w:val="16"/>
                <w:szCs w:val="16"/>
              </w:rPr>
            </w:pPr>
            <w:r w:rsidRPr="008A7D97">
              <w:rPr>
                <w:b/>
                <w:sz w:val="16"/>
                <w:szCs w:val="16"/>
              </w:rPr>
              <w:t>PPND7</w:t>
            </w:r>
            <w:r w:rsidR="000B42C6">
              <w:rPr>
                <w:sz w:val="16"/>
                <w:szCs w:val="16"/>
              </w:rPr>
              <w:t xml:space="preserve"> (ICDF) </w:t>
            </w:r>
            <w:sdt>
              <w:sdtPr>
                <w:rPr>
                  <w:sz w:val="16"/>
                  <w:szCs w:val="16"/>
                </w:rPr>
                <w:id w:val="-256522888"/>
                <w:citation/>
              </w:sdtPr>
              <w:sdtEndPr/>
              <w:sdtContent>
                <w:r w:rsidR="00D03056">
                  <w:rPr>
                    <w:sz w:val="16"/>
                    <w:szCs w:val="16"/>
                  </w:rPr>
                  <w:fldChar w:fldCharType="begin"/>
                </w:r>
                <w:r w:rsidR="00D03056">
                  <w:rPr>
                    <w:sz w:val="16"/>
                    <w:szCs w:val="16"/>
                    <w:lang w:val="en-US"/>
                  </w:rPr>
                  <w:instrText xml:space="preserve"> CITATION WIC88 \l 1033 </w:instrText>
                </w:r>
                <w:r w:rsidR="00D03056"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[5]</w:t>
                </w:r>
                <w:r w:rsidR="00D03056"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708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1.16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1    </w:t>
            </w:r>
          </w:p>
        </w:tc>
        <w:tc>
          <w:tcPr>
            <w:tcW w:w="850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8.15 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7.40 </w:t>
            </w:r>
          </w:p>
        </w:tc>
        <w:tc>
          <w:tcPr>
            <w:tcW w:w="850" w:type="dxa"/>
          </w:tcPr>
          <w:p w:rsidR="0040598F" w:rsidRPr="00A30198" w:rsidRDefault="0040598F" w:rsidP="0040598F">
            <w:pPr>
              <w:rPr>
                <w:sz w:val="18"/>
                <w:szCs w:val="18"/>
              </w:rPr>
            </w:pPr>
            <w:r w:rsidRPr="00A30198">
              <w:rPr>
                <w:sz w:val="18"/>
                <w:szCs w:val="18"/>
              </w:rPr>
              <w:t xml:space="preserve">1   </w:t>
            </w:r>
          </w:p>
        </w:tc>
        <w:tc>
          <w:tcPr>
            <w:tcW w:w="671" w:type="dxa"/>
          </w:tcPr>
          <w:p w:rsidR="0040598F" w:rsidRPr="00E7636B" w:rsidRDefault="0040598F" w:rsidP="0040598F">
            <w:pPr>
              <w:rPr>
                <w:sz w:val="18"/>
                <w:szCs w:val="18"/>
              </w:rPr>
            </w:pPr>
            <w:r w:rsidRPr="00E7636B">
              <w:rPr>
                <w:sz w:val="18"/>
                <w:szCs w:val="18"/>
              </w:rPr>
              <w:t>1.45</w:t>
            </w:r>
          </w:p>
        </w:tc>
        <w:tc>
          <w:tcPr>
            <w:tcW w:w="889" w:type="dxa"/>
          </w:tcPr>
          <w:p w:rsidR="0040598F" w:rsidRPr="00F35EA6" w:rsidRDefault="0040598F" w:rsidP="0040598F">
            <w:pPr>
              <w:rPr>
                <w:sz w:val="18"/>
                <w:szCs w:val="18"/>
              </w:rPr>
            </w:pPr>
            <w:r w:rsidRPr="00F35EA6">
              <w:rPr>
                <w:sz w:val="18"/>
                <w:szCs w:val="18"/>
              </w:rPr>
              <w:t xml:space="preserve">0.15 </w:t>
            </w:r>
          </w:p>
        </w:tc>
        <w:tc>
          <w:tcPr>
            <w:tcW w:w="992" w:type="dxa"/>
          </w:tcPr>
          <w:p w:rsidR="0040598F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0.15, 0, </w:t>
            </w:r>
          </w:p>
          <w:p w:rsidR="0040598F" w:rsidRPr="00673557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0        </w:t>
            </w:r>
          </w:p>
        </w:tc>
        <w:tc>
          <w:tcPr>
            <w:tcW w:w="1128" w:type="dxa"/>
          </w:tcPr>
          <w:p w:rsidR="0040598F" w:rsidRPr="0040598F" w:rsidRDefault="0040598F" w:rsidP="0040598F">
            <w:pPr>
              <w:rPr>
                <w:sz w:val="18"/>
                <w:szCs w:val="18"/>
              </w:rPr>
            </w:pPr>
            <w:r w:rsidRPr="0040598F">
              <w:rPr>
                <w:sz w:val="18"/>
                <w:szCs w:val="18"/>
              </w:rPr>
              <w:t xml:space="preserve">26  </w:t>
            </w:r>
          </w:p>
        </w:tc>
      </w:tr>
      <w:tr w:rsidR="0040598F" w:rsidTr="009F24EC">
        <w:tc>
          <w:tcPr>
            <w:tcW w:w="1555" w:type="dxa"/>
          </w:tcPr>
          <w:p w:rsidR="0040598F" w:rsidRPr="008A7D97" w:rsidRDefault="0040598F" w:rsidP="00DB14AE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Mixture-of-Triangles</w:t>
            </w:r>
            <w:proofErr w:type="spellEnd"/>
            <w:r w:rsidRPr="008A7D9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507679654"/>
                <w:citation/>
              </w:sdtPr>
              <w:sdtEndPr/>
              <w:sdtContent>
                <w:r w:rsidR="009D76AE">
                  <w:rPr>
                    <w:sz w:val="16"/>
                    <w:szCs w:val="16"/>
                  </w:rPr>
                  <w:fldChar w:fldCharType="begin"/>
                </w:r>
                <w:r w:rsidR="009D76AE">
                  <w:rPr>
                    <w:sz w:val="16"/>
                    <w:szCs w:val="16"/>
                  </w:rPr>
                  <w:instrText xml:space="preserve"> CITATION KAB00 \l 1049 </w:instrText>
                </w:r>
                <w:r w:rsidR="009D76AE"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</w:rPr>
                  <w:t>[6]</w:t>
                </w:r>
                <w:r w:rsidR="009D76AE"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708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1.14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3    </w:t>
            </w:r>
          </w:p>
        </w:tc>
        <w:tc>
          <w:tcPr>
            <w:tcW w:w="850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3    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2    </w:t>
            </w:r>
          </w:p>
        </w:tc>
        <w:tc>
          <w:tcPr>
            <w:tcW w:w="850" w:type="dxa"/>
          </w:tcPr>
          <w:p w:rsidR="0040598F" w:rsidRPr="00A30198" w:rsidRDefault="0040598F" w:rsidP="0040598F">
            <w:pPr>
              <w:rPr>
                <w:sz w:val="18"/>
                <w:szCs w:val="18"/>
              </w:rPr>
            </w:pPr>
            <w:r w:rsidRPr="00A30198">
              <w:rPr>
                <w:sz w:val="18"/>
                <w:szCs w:val="18"/>
              </w:rPr>
              <w:t xml:space="preserve">1   </w:t>
            </w:r>
          </w:p>
        </w:tc>
        <w:tc>
          <w:tcPr>
            <w:tcW w:w="671" w:type="dxa"/>
          </w:tcPr>
          <w:p w:rsidR="0040598F" w:rsidRPr="00E7636B" w:rsidRDefault="0040598F" w:rsidP="0040598F">
            <w:pPr>
              <w:rPr>
                <w:sz w:val="18"/>
                <w:szCs w:val="18"/>
              </w:rPr>
            </w:pPr>
            <w:r w:rsidRPr="00E7636B">
              <w:rPr>
                <w:sz w:val="18"/>
                <w:szCs w:val="18"/>
              </w:rPr>
              <w:t xml:space="preserve">1   </w:t>
            </w:r>
          </w:p>
        </w:tc>
        <w:tc>
          <w:tcPr>
            <w:tcW w:w="889" w:type="dxa"/>
          </w:tcPr>
          <w:p w:rsidR="0040598F" w:rsidRPr="00F35EA6" w:rsidRDefault="0040598F" w:rsidP="0040598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265D8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   </w:t>
            </w:r>
          </w:p>
          <w:p w:rsidR="007265D8" w:rsidRDefault="007265D8" w:rsidP="0040598F">
            <w:pPr>
              <w:rPr>
                <w:sz w:val="18"/>
                <w:szCs w:val="18"/>
              </w:rPr>
            </w:pPr>
          </w:p>
          <w:p w:rsidR="0040598F" w:rsidRPr="00673557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                </w:t>
            </w:r>
          </w:p>
        </w:tc>
        <w:tc>
          <w:tcPr>
            <w:tcW w:w="1128" w:type="dxa"/>
          </w:tcPr>
          <w:p w:rsidR="0040598F" w:rsidRPr="0040598F" w:rsidRDefault="0040598F" w:rsidP="0040598F">
            <w:pPr>
              <w:rPr>
                <w:sz w:val="18"/>
                <w:szCs w:val="18"/>
              </w:rPr>
            </w:pPr>
            <w:r w:rsidRPr="0040598F">
              <w:rPr>
                <w:sz w:val="18"/>
                <w:szCs w:val="18"/>
              </w:rPr>
              <w:t xml:space="preserve">122 </w:t>
            </w:r>
          </w:p>
        </w:tc>
      </w:tr>
      <w:tr w:rsidR="0040598F" w:rsidTr="009F24EC">
        <w:trPr>
          <w:trHeight w:val="427"/>
        </w:trPr>
        <w:tc>
          <w:tcPr>
            <w:tcW w:w="1555" w:type="dxa"/>
          </w:tcPr>
          <w:p w:rsidR="0040598F" w:rsidRPr="008A7D97" w:rsidRDefault="0040598F" w:rsidP="0040598F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Polar</w:t>
            </w:r>
            <w:proofErr w:type="spellEnd"/>
            <w:r w:rsidRPr="008A7D97">
              <w:rPr>
                <w:sz w:val="16"/>
                <w:szCs w:val="16"/>
              </w:rPr>
              <w:t xml:space="preserve"> [1969]</w:t>
            </w:r>
            <w:r w:rsidR="00935C8A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320040213"/>
                <w:citation/>
              </w:sdtPr>
              <w:sdtEndPr/>
              <w:sdtContent>
                <w:r w:rsidR="00935C8A">
                  <w:rPr>
                    <w:sz w:val="16"/>
                    <w:szCs w:val="16"/>
                  </w:rPr>
                  <w:fldChar w:fldCharType="begin"/>
                </w:r>
                <w:r w:rsidR="00935C8A">
                  <w:rPr>
                    <w:sz w:val="16"/>
                    <w:szCs w:val="16"/>
                  </w:rPr>
                  <w:instrText xml:space="preserve"> CITATION KNO69 \l 1049 </w:instrText>
                </w:r>
                <w:r w:rsidR="00935C8A"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</w:rPr>
                  <w:t>[7]</w:t>
                </w:r>
                <w:r w:rsidR="00935C8A"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708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1.00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1.27 </w:t>
            </w:r>
          </w:p>
        </w:tc>
        <w:tc>
          <w:tcPr>
            <w:tcW w:w="850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1.91 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3.27 </w:t>
            </w:r>
          </w:p>
        </w:tc>
        <w:tc>
          <w:tcPr>
            <w:tcW w:w="850" w:type="dxa"/>
          </w:tcPr>
          <w:p w:rsidR="0040598F" w:rsidRPr="00A30198" w:rsidRDefault="0040598F" w:rsidP="0040598F">
            <w:pPr>
              <w:rPr>
                <w:sz w:val="18"/>
                <w:szCs w:val="18"/>
              </w:rPr>
            </w:pPr>
            <w:r w:rsidRPr="00A30198">
              <w:rPr>
                <w:sz w:val="18"/>
                <w:szCs w:val="18"/>
              </w:rPr>
              <w:t xml:space="preserve">1   </w:t>
            </w:r>
          </w:p>
        </w:tc>
        <w:tc>
          <w:tcPr>
            <w:tcW w:w="671" w:type="dxa"/>
          </w:tcPr>
          <w:p w:rsidR="0040598F" w:rsidRPr="00E7636B" w:rsidRDefault="0040598F" w:rsidP="0040598F">
            <w:pPr>
              <w:rPr>
                <w:sz w:val="18"/>
                <w:szCs w:val="18"/>
              </w:rPr>
            </w:pPr>
            <w:r w:rsidRPr="00E7636B">
              <w:rPr>
                <w:sz w:val="18"/>
                <w:szCs w:val="18"/>
              </w:rPr>
              <w:t>1.27</w:t>
            </w:r>
          </w:p>
        </w:tc>
        <w:tc>
          <w:tcPr>
            <w:tcW w:w="889" w:type="dxa"/>
          </w:tcPr>
          <w:p w:rsidR="0040598F" w:rsidRPr="00F35EA6" w:rsidRDefault="0040598F" w:rsidP="0040598F">
            <w:pPr>
              <w:rPr>
                <w:sz w:val="18"/>
                <w:szCs w:val="18"/>
              </w:rPr>
            </w:pPr>
            <w:r w:rsidRPr="00F35EA6">
              <w:rPr>
                <w:sz w:val="18"/>
                <w:szCs w:val="18"/>
              </w:rPr>
              <w:t xml:space="preserve">1    </w:t>
            </w:r>
          </w:p>
        </w:tc>
        <w:tc>
          <w:tcPr>
            <w:tcW w:w="992" w:type="dxa"/>
          </w:tcPr>
          <w:p w:rsidR="0040598F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1, </w:t>
            </w:r>
          </w:p>
          <w:p w:rsidR="0040598F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0, </w:t>
            </w:r>
          </w:p>
          <w:p w:rsidR="0040598F" w:rsidRPr="00673557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0           </w:t>
            </w:r>
          </w:p>
        </w:tc>
        <w:tc>
          <w:tcPr>
            <w:tcW w:w="1128" w:type="dxa"/>
          </w:tcPr>
          <w:p w:rsidR="0040598F" w:rsidRPr="0040598F" w:rsidRDefault="0040598F" w:rsidP="0040598F">
            <w:pPr>
              <w:rPr>
                <w:sz w:val="18"/>
                <w:szCs w:val="18"/>
              </w:rPr>
            </w:pPr>
            <w:r w:rsidRPr="0040598F">
              <w:rPr>
                <w:sz w:val="18"/>
                <w:szCs w:val="18"/>
              </w:rPr>
              <w:t xml:space="preserve">4   </w:t>
            </w:r>
          </w:p>
        </w:tc>
      </w:tr>
      <w:tr w:rsidR="0040598F" w:rsidTr="009F24EC">
        <w:tc>
          <w:tcPr>
            <w:tcW w:w="1555" w:type="dxa"/>
          </w:tcPr>
          <w:p w:rsidR="0040598F" w:rsidRPr="008A7D97" w:rsidRDefault="0040598F" w:rsidP="00807E7E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Leva</w:t>
            </w:r>
            <w:proofErr w:type="spellEnd"/>
            <w:r w:rsidRPr="008A7D97">
              <w:rPr>
                <w:sz w:val="16"/>
                <w:szCs w:val="16"/>
              </w:rPr>
              <w:t xml:space="preserve"> (</w:t>
            </w:r>
            <w:proofErr w:type="spellStart"/>
            <w:r w:rsidRPr="008A7D97">
              <w:rPr>
                <w:sz w:val="16"/>
                <w:szCs w:val="16"/>
              </w:rPr>
              <w:t>Ratio</w:t>
            </w:r>
            <w:proofErr w:type="spellEnd"/>
            <w:r w:rsidRPr="008A7D97">
              <w:rPr>
                <w:sz w:val="16"/>
                <w:szCs w:val="16"/>
              </w:rPr>
              <w:t xml:space="preserve">) </w:t>
            </w:r>
            <w:sdt>
              <w:sdtPr>
                <w:rPr>
                  <w:sz w:val="16"/>
                  <w:szCs w:val="16"/>
                </w:rPr>
                <w:id w:val="-716515417"/>
                <w:citation/>
              </w:sdtPr>
              <w:sdtEndPr/>
              <w:sdtContent>
                <w:r w:rsidR="00807E7E">
                  <w:rPr>
                    <w:sz w:val="16"/>
                    <w:szCs w:val="16"/>
                  </w:rPr>
                  <w:fldChar w:fldCharType="begin"/>
                </w:r>
                <w:r w:rsidR="00807E7E">
                  <w:rPr>
                    <w:sz w:val="16"/>
                    <w:szCs w:val="16"/>
                  </w:rPr>
                  <w:instrText xml:space="preserve"> CITATION LEV92 \l 1049 </w:instrText>
                </w:r>
                <w:r w:rsidR="00807E7E"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</w:rPr>
                  <w:t>[8]</w:t>
                </w:r>
                <w:r w:rsidR="00807E7E"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708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0.98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2.74 </w:t>
            </w:r>
          </w:p>
        </w:tc>
        <w:tc>
          <w:tcPr>
            <w:tcW w:w="850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6.84 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6.89 </w:t>
            </w:r>
          </w:p>
        </w:tc>
        <w:tc>
          <w:tcPr>
            <w:tcW w:w="850" w:type="dxa"/>
          </w:tcPr>
          <w:p w:rsidR="0040598F" w:rsidRPr="00A30198" w:rsidRDefault="0040598F" w:rsidP="0040598F">
            <w:pPr>
              <w:rPr>
                <w:sz w:val="18"/>
                <w:szCs w:val="18"/>
              </w:rPr>
            </w:pPr>
            <w:r w:rsidRPr="00A30198">
              <w:rPr>
                <w:sz w:val="18"/>
                <w:szCs w:val="18"/>
              </w:rPr>
              <w:t xml:space="preserve">1   </w:t>
            </w:r>
          </w:p>
        </w:tc>
        <w:tc>
          <w:tcPr>
            <w:tcW w:w="671" w:type="dxa"/>
          </w:tcPr>
          <w:p w:rsidR="0040598F" w:rsidRPr="00E7636B" w:rsidRDefault="0040598F" w:rsidP="0040598F">
            <w:pPr>
              <w:rPr>
                <w:sz w:val="18"/>
                <w:szCs w:val="18"/>
              </w:rPr>
            </w:pPr>
            <w:r w:rsidRPr="00E7636B">
              <w:rPr>
                <w:sz w:val="18"/>
                <w:szCs w:val="18"/>
              </w:rPr>
              <w:t>3.12</w:t>
            </w:r>
          </w:p>
        </w:tc>
        <w:tc>
          <w:tcPr>
            <w:tcW w:w="889" w:type="dxa"/>
          </w:tcPr>
          <w:p w:rsidR="0040598F" w:rsidRPr="00F35EA6" w:rsidRDefault="0040598F" w:rsidP="0040598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40598F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0.01, 0, </w:t>
            </w:r>
          </w:p>
          <w:p w:rsidR="0040598F" w:rsidRPr="00673557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0        </w:t>
            </w:r>
          </w:p>
        </w:tc>
        <w:tc>
          <w:tcPr>
            <w:tcW w:w="1128" w:type="dxa"/>
          </w:tcPr>
          <w:p w:rsidR="0040598F" w:rsidRPr="0040598F" w:rsidRDefault="0040598F" w:rsidP="0040598F">
            <w:pPr>
              <w:rPr>
                <w:sz w:val="18"/>
                <w:szCs w:val="18"/>
              </w:rPr>
            </w:pPr>
            <w:r w:rsidRPr="0040598F">
              <w:rPr>
                <w:sz w:val="18"/>
                <w:szCs w:val="18"/>
              </w:rPr>
              <w:t xml:space="preserve">9   </w:t>
            </w:r>
          </w:p>
        </w:tc>
      </w:tr>
      <w:tr w:rsidR="0040598F" w:rsidTr="009F24EC">
        <w:tc>
          <w:tcPr>
            <w:tcW w:w="1555" w:type="dxa"/>
          </w:tcPr>
          <w:p w:rsidR="0040598F" w:rsidRPr="008A7D97" w:rsidRDefault="0040598F" w:rsidP="00EE70AB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Marsaglia</w:t>
            </w:r>
            <w:r w:rsidRPr="008A7D97">
              <w:rPr>
                <w:sz w:val="16"/>
                <w:szCs w:val="16"/>
              </w:rPr>
              <w:t>-</w:t>
            </w:r>
            <w:r w:rsidRPr="008A7D97">
              <w:rPr>
                <w:b/>
                <w:sz w:val="16"/>
                <w:szCs w:val="16"/>
              </w:rPr>
              <w:t>Bray</w:t>
            </w:r>
            <w:proofErr w:type="spellEnd"/>
            <w:r w:rsidRPr="008A7D9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679246911"/>
                <w:citation/>
              </w:sdtPr>
              <w:sdtEndPr/>
              <w:sdtContent>
                <w:r w:rsidR="00EE70AB">
                  <w:rPr>
                    <w:sz w:val="16"/>
                    <w:szCs w:val="16"/>
                  </w:rPr>
                  <w:fldChar w:fldCharType="begin"/>
                </w:r>
                <w:r w:rsidR="00EE70AB">
                  <w:rPr>
                    <w:sz w:val="16"/>
                    <w:szCs w:val="16"/>
                    <w:lang w:val="en-US"/>
                  </w:rPr>
                  <w:instrText xml:space="preserve"> CITATION MAR64 \l 1033 </w:instrText>
                </w:r>
                <w:r w:rsidR="00EE70AB"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[9]</w:t>
                </w:r>
                <w:r w:rsidR="00EE70AB"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708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0.94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3.92 </w:t>
            </w:r>
          </w:p>
        </w:tc>
        <w:tc>
          <w:tcPr>
            <w:tcW w:w="850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3.22 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1.36 </w:t>
            </w:r>
          </w:p>
        </w:tc>
        <w:tc>
          <w:tcPr>
            <w:tcW w:w="850" w:type="dxa"/>
          </w:tcPr>
          <w:p w:rsidR="0040598F" w:rsidRPr="00A30198" w:rsidRDefault="0040598F" w:rsidP="0040598F">
            <w:pPr>
              <w:rPr>
                <w:sz w:val="18"/>
                <w:szCs w:val="18"/>
              </w:rPr>
            </w:pPr>
            <w:r w:rsidRPr="00A30198">
              <w:rPr>
                <w:sz w:val="18"/>
                <w:szCs w:val="18"/>
              </w:rPr>
              <w:t>0.01</w:t>
            </w:r>
          </w:p>
        </w:tc>
        <w:tc>
          <w:tcPr>
            <w:tcW w:w="671" w:type="dxa"/>
          </w:tcPr>
          <w:p w:rsidR="0040598F" w:rsidRPr="00E7636B" w:rsidRDefault="0040598F" w:rsidP="0040598F">
            <w:pPr>
              <w:rPr>
                <w:sz w:val="18"/>
                <w:szCs w:val="18"/>
              </w:rPr>
            </w:pPr>
            <w:r w:rsidRPr="00E7636B">
              <w:rPr>
                <w:sz w:val="18"/>
                <w:szCs w:val="18"/>
              </w:rPr>
              <w:t>1.42</w:t>
            </w:r>
          </w:p>
        </w:tc>
        <w:tc>
          <w:tcPr>
            <w:tcW w:w="889" w:type="dxa"/>
          </w:tcPr>
          <w:p w:rsidR="0040598F" w:rsidRPr="00F35EA6" w:rsidRDefault="0040598F" w:rsidP="0040598F">
            <w:pPr>
              <w:rPr>
                <w:sz w:val="18"/>
                <w:szCs w:val="18"/>
              </w:rPr>
            </w:pPr>
            <w:r w:rsidRPr="00F35EA6">
              <w:rPr>
                <w:sz w:val="18"/>
                <w:szCs w:val="18"/>
              </w:rPr>
              <w:t>0.006</w:t>
            </w:r>
          </w:p>
        </w:tc>
        <w:tc>
          <w:tcPr>
            <w:tcW w:w="992" w:type="dxa"/>
          </w:tcPr>
          <w:p w:rsidR="0040598F" w:rsidRDefault="0040598F" w:rsidP="004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0.01, 0.05,</w:t>
            </w:r>
          </w:p>
          <w:p w:rsidR="0040598F" w:rsidRPr="00673557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0     </w:t>
            </w:r>
          </w:p>
        </w:tc>
        <w:tc>
          <w:tcPr>
            <w:tcW w:w="1128" w:type="dxa"/>
          </w:tcPr>
          <w:p w:rsidR="0040598F" w:rsidRPr="0040598F" w:rsidRDefault="0040598F" w:rsidP="0040598F">
            <w:pPr>
              <w:rPr>
                <w:sz w:val="18"/>
                <w:szCs w:val="18"/>
              </w:rPr>
            </w:pPr>
            <w:r w:rsidRPr="0040598F">
              <w:rPr>
                <w:sz w:val="18"/>
                <w:szCs w:val="18"/>
              </w:rPr>
              <w:t xml:space="preserve">15  </w:t>
            </w:r>
          </w:p>
        </w:tc>
      </w:tr>
      <w:tr w:rsidR="0040598F" w:rsidTr="009F24EC">
        <w:trPr>
          <w:trHeight w:val="387"/>
        </w:trPr>
        <w:tc>
          <w:tcPr>
            <w:tcW w:w="1555" w:type="dxa"/>
          </w:tcPr>
          <w:p w:rsidR="0040598F" w:rsidRPr="008A7D97" w:rsidRDefault="0040598F" w:rsidP="005B5380">
            <w:pPr>
              <w:rPr>
                <w:sz w:val="16"/>
                <w:szCs w:val="16"/>
              </w:rPr>
            </w:pPr>
            <w:r w:rsidRPr="008A7D97">
              <w:rPr>
                <w:b/>
                <w:sz w:val="16"/>
                <w:szCs w:val="16"/>
              </w:rPr>
              <w:t>GRAND</w:t>
            </w:r>
            <w:r w:rsidRPr="008A7D9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601530161"/>
                <w:citation/>
              </w:sdtPr>
              <w:sdtEndPr/>
              <w:sdtContent>
                <w:r w:rsidR="005B5380">
                  <w:rPr>
                    <w:sz w:val="16"/>
                    <w:szCs w:val="16"/>
                  </w:rPr>
                  <w:fldChar w:fldCharType="begin"/>
                </w:r>
                <w:r w:rsidR="005B5380">
                  <w:rPr>
                    <w:sz w:val="16"/>
                    <w:szCs w:val="16"/>
                    <w:lang w:val="en-US"/>
                  </w:rPr>
                  <w:instrText xml:space="preserve"> CITATION BRE74 \l 1033 </w:instrText>
                </w:r>
                <w:r w:rsidR="005B5380"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[10]</w:t>
                </w:r>
                <w:r w:rsidR="005B5380"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708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0.92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1.38 </w:t>
            </w:r>
          </w:p>
        </w:tc>
        <w:tc>
          <w:tcPr>
            <w:tcW w:w="850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8.65 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6.49 </w:t>
            </w:r>
          </w:p>
        </w:tc>
        <w:tc>
          <w:tcPr>
            <w:tcW w:w="850" w:type="dxa"/>
          </w:tcPr>
          <w:p w:rsidR="0040598F" w:rsidRPr="00A30198" w:rsidRDefault="0040598F" w:rsidP="0040598F">
            <w:pPr>
              <w:rPr>
                <w:sz w:val="18"/>
                <w:szCs w:val="18"/>
              </w:rPr>
            </w:pPr>
            <w:r w:rsidRPr="00A30198">
              <w:rPr>
                <w:sz w:val="18"/>
                <w:szCs w:val="18"/>
              </w:rPr>
              <w:t>1.16</w:t>
            </w:r>
          </w:p>
        </w:tc>
        <w:tc>
          <w:tcPr>
            <w:tcW w:w="671" w:type="dxa"/>
          </w:tcPr>
          <w:p w:rsidR="0040598F" w:rsidRPr="00E7636B" w:rsidRDefault="0040598F" w:rsidP="0040598F">
            <w:pPr>
              <w:rPr>
                <w:sz w:val="18"/>
                <w:szCs w:val="18"/>
              </w:rPr>
            </w:pPr>
            <w:r w:rsidRPr="00E7636B">
              <w:rPr>
                <w:sz w:val="18"/>
                <w:szCs w:val="18"/>
              </w:rPr>
              <w:t>4.88</w:t>
            </w:r>
          </w:p>
        </w:tc>
        <w:tc>
          <w:tcPr>
            <w:tcW w:w="889" w:type="dxa"/>
          </w:tcPr>
          <w:p w:rsidR="0040598F" w:rsidRPr="00F35EA6" w:rsidRDefault="0040598F" w:rsidP="0040598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265D8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   </w:t>
            </w:r>
          </w:p>
          <w:p w:rsidR="007265D8" w:rsidRDefault="007265D8" w:rsidP="0040598F">
            <w:pPr>
              <w:rPr>
                <w:sz w:val="18"/>
                <w:szCs w:val="18"/>
              </w:rPr>
            </w:pPr>
          </w:p>
          <w:p w:rsidR="0040598F" w:rsidRPr="00673557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                </w:t>
            </w:r>
          </w:p>
        </w:tc>
        <w:tc>
          <w:tcPr>
            <w:tcW w:w="1128" w:type="dxa"/>
          </w:tcPr>
          <w:p w:rsidR="0040598F" w:rsidRPr="0040598F" w:rsidRDefault="0040598F" w:rsidP="0040598F">
            <w:pPr>
              <w:rPr>
                <w:sz w:val="18"/>
                <w:szCs w:val="18"/>
              </w:rPr>
            </w:pPr>
            <w:r w:rsidRPr="0040598F">
              <w:rPr>
                <w:sz w:val="18"/>
                <w:szCs w:val="18"/>
              </w:rPr>
              <w:t>27</w:t>
            </w:r>
          </w:p>
        </w:tc>
      </w:tr>
      <w:tr w:rsidR="0040598F" w:rsidTr="009F24EC">
        <w:trPr>
          <w:trHeight w:val="422"/>
        </w:trPr>
        <w:tc>
          <w:tcPr>
            <w:tcW w:w="1555" w:type="dxa"/>
          </w:tcPr>
          <w:p w:rsidR="0040598F" w:rsidRPr="008A7D97" w:rsidRDefault="0040598F" w:rsidP="005B5380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Box-Muller</w:t>
            </w:r>
            <w:proofErr w:type="spellEnd"/>
            <w:r w:rsidRPr="008A7D9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413127908"/>
                <w:citation/>
              </w:sdtPr>
              <w:sdtEndPr/>
              <w:sdtContent>
                <w:r w:rsidR="005B5380">
                  <w:rPr>
                    <w:sz w:val="16"/>
                    <w:szCs w:val="16"/>
                  </w:rPr>
                  <w:fldChar w:fldCharType="begin"/>
                </w:r>
                <w:r w:rsidR="005B5380">
                  <w:rPr>
                    <w:sz w:val="16"/>
                    <w:szCs w:val="16"/>
                    <w:lang w:val="en-US"/>
                  </w:rPr>
                  <w:instrText xml:space="preserve"> CITATION BOX58 \l 1033 </w:instrText>
                </w:r>
                <w:r w:rsidR="005B5380"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[11]</w:t>
                </w:r>
                <w:r w:rsidR="005B5380"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708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0.81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1    </w:t>
            </w:r>
          </w:p>
        </w:tc>
        <w:tc>
          <w:tcPr>
            <w:tcW w:w="850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Pr="00784751">
              <w:rPr>
                <w:sz w:val="18"/>
                <w:szCs w:val="18"/>
              </w:rPr>
              <w:t xml:space="preserve">  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2    </w:t>
            </w:r>
          </w:p>
        </w:tc>
        <w:tc>
          <w:tcPr>
            <w:tcW w:w="850" w:type="dxa"/>
          </w:tcPr>
          <w:p w:rsidR="0040598F" w:rsidRPr="00A30198" w:rsidRDefault="0040598F" w:rsidP="0040598F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40598F" w:rsidRPr="00E7636B" w:rsidRDefault="0040598F" w:rsidP="0040598F">
            <w:pPr>
              <w:rPr>
                <w:sz w:val="18"/>
                <w:szCs w:val="18"/>
              </w:rPr>
            </w:pPr>
            <w:r w:rsidRPr="00E7636B">
              <w:rPr>
                <w:sz w:val="18"/>
                <w:szCs w:val="18"/>
              </w:rPr>
              <w:t xml:space="preserve">0   </w:t>
            </w:r>
          </w:p>
        </w:tc>
        <w:tc>
          <w:tcPr>
            <w:tcW w:w="889" w:type="dxa"/>
          </w:tcPr>
          <w:p w:rsidR="0040598F" w:rsidRPr="00F35EA6" w:rsidRDefault="0040598F" w:rsidP="0040598F">
            <w:pPr>
              <w:rPr>
                <w:sz w:val="18"/>
                <w:szCs w:val="18"/>
              </w:rPr>
            </w:pPr>
            <w:r w:rsidRPr="00F35EA6">
              <w:rPr>
                <w:sz w:val="18"/>
                <w:szCs w:val="18"/>
              </w:rPr>
              <w:t xml:space="preserve">0.5  </w:t>
            </w:r>
          </w:p>
        </w:tc>
        <w:tc>
          <w:tcPr>
            <w:tcW w:w="992" w:type="dxa"/>
          </w:tcPr>
          <w:p w:rsidR="0040598F" w:rsidRDefault="0040598F" w:rsidP="004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0.5,</w:t>
            </w:r>
          </w:p>
          <w:p w:rsidR="0040598F" w:rsidRDefault="0040598F" w:rsidP="004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</w:t>
            </w:r>
          </w:p>
          <w:p w:rsidR="0040598F" w:rsidRPr="00673557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1         </w:t>
            </w:r>
          </w:p>
        </w:tc>
        <w:tc>
          <w:tcPr>
            <w:tcW w:w="1128" w:type="dxa"/>
          </w:tcPr>
          <w:p w:rsidR="0040598F" w:rsidRPr="0040598F" w:rsidRDefault="0040598F" w:rsidP="0040598F">
            <w:pPr>
              <w:rPr>
                <w:sz w:val="18"/>
                <w:szCs w:val="18"/>
              </w:rPr>
            </w:pPr>
            <w:r w:rsidRPr="0040598F">
              <w:rPr>
                <w:sz w:val="18"/>
                <w:szCs w:val="18"/>
              </w:rPr>
              <w:t xml:space="preserve">2   </w:t>
            </w:r>
          </w:p>
        </w:tc>
      </w:tr>
      <w:tr w:rsidR="0040598F" w:rsidTr="009F24EC">
        <w:tc>
          <w:tcPr>
            <w:tcW w:w="1555" w:type="dxa"/>
          </w:tcPr>
          <w:p w:rsidR="0040598F" w:rsidRDefault="0040598F" w:rsidP="005B5380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Ahrens-Dieter</w:t>
            </w:r>
            <w:proofErr w:type="spellEnd"/>
          </w:p>
          <w:p w:rsidR="005B5380" w:rsidRPr="008A7D97" w:rsidRDefault="00BD693C" w:rsidP="005B5380">
            <w:pPr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12865646"/>
                <w:citation/>
              </w:sdtPr>
              <w:sdtEndPr/>
              <w:sdtContent>
                <w:r w:rsidR="005B5380">
                  <w:rPr>
                    <w:sz w:val="16"/>
                    <w:szCs w:val="16"/>
                  </w:rPr>
                  <w:fldChar w:fldCharType="begin"/>
                </w:r>
                <w:r w:rsidR="005B5380">
                  <w:rPr>
                    <w:sz w:val="16"/>
                    <w:szCs w:val="16"/>
                    <w:lang w:val="en-US"/>
                  </w:rPr>
                  <w:instrText xml:space="preserve"> CITATION AHR88 \l 1033 </w:instrText>
                </w:r>
                <w:r w:rsidR="005B5380"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[12]</w:t>
                </w:r>
                <w:r w:rsidR="005B5380"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708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0.78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1.02 </w:t>
            </w:r>
          </w:p>
        </w:tc>
        <w:tc>
          <w:tcPr>
            <w:tcW w:w="850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4.55 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4.04 </w:t>
            </w:r>
          </w:p>
        </w:tc>
        <w:tc>
          <w:tcPr>
            <w:tcW w:w="850" w:type="dxa"/>
          </w:tcPr>
          <w:p w:rsidR="0040598F" w:rsidRPr="00A30198" w:rsidRDefault="0040598F" w:rsidP="0040598F">
            <w:pPr>
              <w:rPr>
                <w:sz w:val="18"/>
                <w:szCs w:val="18"/>
              </w:rPr>
            </w:pPr>
            <w:r w:rsidRPr="00A30198">
              <w:rPr>
                <w:sz w:val="18"/>
                <w:szCs w:val="18"/>
              </w:rPr>
              <w:t xml:space="preserve">1.5 </w:t>
            </w:r>
          </w:p>
        </w:tc>
        <w:tc>
          <w:tcPr>
            <w:tcW w:w="671" w:type="dxa"/>
          </w:tcPr>
          <w:p w:rsidR="0040598F" w:rsidRPr="00E7636B" w:rsidRDefault="0040598F" w:rsidP="0040598F">
            <w:pPr>
              <w:rPr>
                <w:sz w:val="18"/>
                <w:szCs w:val="18"/>
              </w:rPr>
            </w:pPr>
            <w:r w:rsidRPr="00E7636B">
              <w:rPr>
                <w:sz w:val="18"/>
                <w:szCs w:val="18"/>
              </w:rPr>
              <w:t>4.51</w:t>
            </w:r>
          </w:p>
        </w:tc>
        <w:tc>
          <w:tcPr>
            <w:tcW w:w="889" w:type="dxa"/>
          </w:tcPr>
          <w:p w:rsidR="0040598F" w:rsidRPr="00F35EA6" w:rsidRDefault="0040598F" w:rsidP="0040598F">
            <w:pPr>
              <w:rPr>
                <w:sz w:val="18"/>
                <w:szCs w:val="18"/>
              </w:rPr>
            </w:pPr>
            <w:r w:rsidRPr="00F35EA6">
              <w:rPr>
                <w:sz w:val="18"/>
                <w:szCs w:val="18"/>
              </w:rPr>
              <w:t xml:space="preserve">0.5  </w:t>
            </w:r>
          </w:p>
        </w:tc>
        <w:tc>
          <w:tcPr>
            <w:tcW w:w="992" w:type="dxa"/>
          </w:tcPr>
          <w:p w:rsidR="0040598F" w:rsidRDefault="0040598F" w:rsidP="004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0, 0.01,</w:t>
            </w:r>
          </w:p>
          <w:p w:rsidR="0040598F" w:rsidRPr="00673557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0        </w:t>
            </w:r>
          </w:p>
        </w:tc>
        <w:tc>
          <w:tcPr>
            <w:tcW w:w="1128" w:type="dxa"/>
          </w:tcPr>
          <w:p w:rsidR="0040598F" w:rsidRPr="0040598F" w:rsidRDefault="0040598F" w:rsidP="0040598F">
            <w:pPr>
              <w:rPr>
                <w:sz w:val="18"/>
                <w:szCs w:val="18"/>
              </w:rPr>
            </w:pPr>
            <w:r w:rsidRPr="0040598F">
              <w:rPr>
                <w:sz w:val="18"/>
                <w:szCs w:val="18"/>
              </w:rPr>
              <w:t xml:space="preserve">20  </w:t>
            </w:r>
          </w:p>
        </w:tc>
      </w:tr>
      <w:tr w:rsidR="0040598F" w:rsidTr="009F24EC">
        <w:tc>
          <w:tcPr>
            <w:tcW w:w="1555" w:type="dxa"/>
          </w:tcPr>
          <w:p w:rsidR="0040598F" w:rsidRPr="008A7D97" w:rsidRDefault="0040598F" w:rsidP="00BD1F71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Kinderman</w:t>
            </w:r>
            <w:proofErr w:type="spellEnd"/>
            <w:r w:rsidRPr="008A7D97">
              <w:rPr>
                <w:sz w:val="16"/>
                <w:szCs w:val="16"/>
              </w:rPr>
              <w:t xml:space="preserve"> (</w:t>
            </w:r>
            <w:proofErr w:type="spellStart"/>
            <w:r w:rsidRPr="008A7D97">
              <w:rPr>
                <w:sz w:val="16"/>
                <w:szCs w:val="16"/>
              </w:rPr>
              <w:t>Ratio</w:t>
            </w:r>
            <w:proofErr w:type="spellEnd"/>
            <w:r w:rsidRPr="008A7D97">
              <w:rPr>
                <w:sz w:val="16"/>
                <w:szCs w:val="16"/>
              </w:rPr>
              <w:t xml:space="preserve">) </w:t>
            </w:r>
            <w:sdt>
              <w:sdtPr>
                <w:rPr>
                  <w:sz w:val="16"/>
                  <w:szCs w:val="16"/>
                </w:rPr>
                <w:id w:val="-1095008680"/>
                <w:citation/>
              </w:sdtPr>
              <w:sdtEndPr/>
              <w:sdtContent>
                <w:r w:rsidR="00BD1F71">
                  <w:rPr>
                    <w:sz w:val="16"/>
                    <w:szCs w:val="16"/>
                  </w:rPr>
                  <w:fldChar w:fldCharType="begin"/>
                </w:r>
                <w:r w:rsidR="00BD1F71">
                  <w:rPr>
                    <w:sz w:val="16"/>
                    <w:szCs w:val="16"/>
                    <w:lang w:val="en-US"/>
                  </w:rPr>
                  <w:instrText xml:space="preserve"> CITATION KIN77 \l 1033 </w:instrText>
                </w:r>
                <w:r w:rsidR="00BD1F71"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[13]</w:t>
                </w:r>
                <w:r w:rsidR="00BD1F71"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708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0.76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2.74 </w:t>
            </w:r>
          </w:p>
        </w:tc>
        <w:tc>
          <w:tcPr>
            <w:tcW w:w="850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3.20 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4.34 </w:t>
            </w:r>
          </w:p>
        </w:tc>
        <w:tc>
          <w:tcPr>
            <w:tcW w:w="850" w:type="dxa"/>
          </w:tcPr>
          <w:p w:rsidR="0040598F" w:rsidRPr="00A30198" w:rsidRDefault="0040598F" w:rsidP="0040598F">
            <w:pPr>
              <w:rPr>
                <w:sz w:val="18"/>
                <w:szCs w:val="18"/>
              </w:rPr>
            </w:pPr>
            <w:r w:rsidRPr="00A30198">
              <w:rPr>
                <w:sz w:val="18"/>
                <w:szCs w:val="18"/>
              </w:rPr>
              <w:t>1.84</w:t>
            </w:r>
          </w:p>
        </w:tc>
        <w:tc>
          <w:tcPr>
            <w:tcW w:w="671" w:type="dxa"/>
          </w:tcPr>
          <w:p w:rsidR="0040598F" w:rsidRPr="00E7636B" w:rsidRDefault="0040598F" w:rsidP="0040598F">
            <w:pPr>
              <w:rPr>
                <w:sz w:val="18"/>
                <w:szCs w:val="18"/>
              </w:rPr>
            </w:pPr>
            <w:r w:rsidRPr="00E7636B">
              <w:rPr>
                <w:sz w:val="18"/>
                <w:szCs w:val="18"/>
              </w:rPr>
              <w:t>3.44</w:t>
            </w:r>
          </w:p>
        </w:tc>
        <w:tc>
          <w:tcPr>
            <w:tcW w:w="889" w:type="dxa"/>
          </w:tcPr>
          <w:p w:rsidR="0040598F" w:rsidRPr="00F35EA6" w:rsidRDefault="0040598F" w:rsidP="0040598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40598F" w:rsidRDefault="0040598F" w:rsidP="004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0.23, 0,</w:t>
            </w:r>
          </w:p>
          <w:p w:rsidR="0040598F" w:rsidRPr="00673557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0        </w:t>
            </w:r>
          </w:p>
        </w:tc>
        <w:tc>
          <w:tcPr>
            <w:tcW w:w="1128" w:type="dxa"/>
          </w:tcPr>
          <w:p w:rsidR="0040598F" w:rsidRPr="0040598F" w:rsidRDefault="0040598F" w:rsidP="0040598F">
            <w:pPr>
              <w:rPr>
                <w:sz w:val="18"/>
                <w:szCs w:val="18"/>
              </w:rPr>
            </w:pPr>
            <w:r w:rsidRPr="0040598F">
              <w:rPr>
                <w:sz w:val="18"/>
                <w:szCs w:val="18"/>
              </w:rPr>
              <w:t xml:space="preserve">6   </w:t>
            </w:r>
          </w:p>
        </w:tc>
      </w:tr>
      <w:tr w:rsidR="0040598F" w:rsidTr="009F24EC">
        <w:tc>
          <w:tcPr>
            <w:tcW w:w="1555" w:type="dxa"/>
          </w:tcPr>
          <w:p w:rsidR="0040598F" w:rsidRPr="008A7D97" w:rsidRDefault="0040598F" w:rsidP="009D2028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lastRenderedPageBreak/>
              <w:t>Hastings</w:t>
            </w:r>
            <w:proofErr w:type="spellEnd"/>
            <w:r w:rsidRPr="008A7D97">
              <w:rPr>
                <w:sz w:val="16"/>
                <w:szCs w:val="16"/>
              </w:rPr>
              <w:t xml:space="preserve"> (ICDF) </w:t>
            </w:r>
            <w:sdt>
              <w:sdtPr>
                <w:rPr>
                  <w:sz w:val="16"/>
                  <w:szCs w:val="16"/>
                </w:rPr>
                <w:id w:val="-1115673386"/>
                <w:citation/>
              </w:sdtPr>
              <w:sdtEndPr/>
              <w:sdtContent>
                <w:r w:rsidR="009D2028">
                  <w:rPr>
                    <w:sz w:val="16"/>
                    <w:szCs w:val="16"/>
                  </w:rPr>
                  <w:fldChar w:fldCharType="begin"/>
                </w:r>
                <w:r w:rsidR="009D2028">
                  <w:rPr>
                    <w:sz w:val="16"/>
                    <w:szCs w:val="16"/>
                    <w:lang w:val="en-US"/>
                  </w:rPr>
                  <w:instrText xml:space="preserve"> CITATION BOX8a \l 1033 </w:instrText>
                </w:r>
                <w:r w:rsidR="009D2028"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[14]</w:t>
                </w:r>
                <w:r w:rsidR="009D2028"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708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0.62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1    </w:t>
            </w:r>
          </w:p>
        </w:tc>
        <w:tc>
          <w:tcPr>
            <w:tcW w:w="850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8    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7    </w:t>
            </w:r>
          </w:p>
        </w:tc>
        <w:tc>
          <w:tcPr>
            <w:tcW w:w="850" w:type="dxa"/>
          </w:tcPr>
          <w:p w:rsidR="0040598F" w:rsidRPr="00A30198" w:rsidRDefault="0040598F" w:rsidP="0040598F">
            <w:pPr>
              <w:rPr>
                <w:sz w:val="18"/>
                <w:szCs w:val="18"/>
              </w:rPr>
            </w:pPr>
            <w:r w:rsidRPr="00A30198">
              <w:rPr>
                <w:sz w:val="18"/>
                <w:szCs w:val="18"/>
              </w:rPr>
              <w:t xml:space="preserve">2   </w:t>
            </w:r>
          </w:p>
        </w:tc>
        <w:tc>
          <w:tcPr>
            <w:tcW w:w="671" w:type="dxa"/>
          </w:tcPr>
          <w:p w:rsidR="0040598F" w:rsidRPr="00E7636B" w:rsidRDefault="0040598F" w:rsidP="0040598F">
            <w:pPr>
              <w:rPr>
                <w:sz w:val="18"/>
                <w:szCs w:val="18"/>
              </w:rPr>
            </w:pPr>
            <w:r w:rsidRPr="00E7636B">
              <w:rPr>
                <w:sz w:val="18"/>
                <w:szCs w:val="18"/>
              </w:rPr>
              <w:t xml:space="preserve">1   </w:t>
            </w:r>
          </w:p>
        </w:tc>
        <w:tc>
          <w:tcPr>
            <w:tcW w:w="889" w:type="dxa"/>
          </w:tcPr>
          <w:p w:rsidR="0040598F" w:rsidRPr="00F35EA6" w:rsidRDefault="0040598F" w:rsidP="0040598F">
            <w:pPr>
              <w:rPr>
                <w:sz w:val="18"/>
                <w:szCs w:val="18"/>
              </w:rPr>
            </w:pPr>
            <w:r w:rsidRPr="00F35EA6">
              <w:rPr>
                <w:sz w:val="18"/>
                <w:szCs w:val="18"/>
              </w:rPr>
              <w:t xml:space="preserve">1    </w:t>
            </w:r>
          </w:p>
        </w:tc>
        <w:tc>
          <w:tcPr>
            <w:tcW w:w="992" w:type="dxa"/>
          </w:tcPr>
          <w:p w:rsidR="0040598F" w:rsidRDefault="0040598F" w:rsidP="004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</w:t>
            </w:r>
          </w:p>
          <w:p w:rsidR="0040598F" w:rsidRDefault="0040598F" w:rsidP="004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</w:t>
            </w:r>
          </w:p>
          <w:p w:rsidR="0040598F" w:rsidRPr="00673557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0           </w:t>
            </w:r>
          </w:p>
        </w:tc>
        <w:tc>
          <w:tcPr>
            <w:tcW w:w="1128" w:type="dxa"/>
          </w:tcPr>
          <w:p w:rsidR="0040598F" w:rsidRPr="0040598F" w:rsidRDefault="0040598F" w:rsidP="0040598F">
            <w:pPr>
              <w:rPr>
                <w:sz w:val="18"/>
                <w:szCs w:val="18"/>
              </w:rPr>
            </w:pPr>
            <w:r w:rsidRPr="0040598F">
              <w:rPr>
                <w:sz w:val="18"/>
                <w:szCs w:val="18"/>
              </w:rPr>
              <w:t xml:space="preserve">7   </w:t>
            </w:r>
          </w:p>
        </w:tc>
      </w:tr>
      <w:tr w:rsidR="0040598F" w:rsidTr="009F24EC">
        <w:tc>
          <w:tcPr>
            <w:tcW w:w="1555" w:type="dxa"/>
          </w:tcPr>
          <w:p w:rsidR="0040598F" w:rsidRPr="008A7D97" w:rsidRDefault="0040598F" w:rsidP="0040598F">
            <w:pPr>
              <w:rPr>
                <w:sz w:val="16"/>
                <w:szCs w:val="16"/>
              </w:rPr>
            </w:pPr>
            <w:r w:rsidRPr="008A7D97">
              <w:rPr>
                <w:b/>
                <w:sz w:val="16"/>
                <w:szCs w:val="16"/>
              </w:rPr>
              <w:t>PPND16</w:t>
            </w:r>
            <w:r w:rsidRPr="008A7D97">
              <w:rPr>
                <w:sz w:val="16"/>
                <w:szCs w:val="16"/>
              </w:rPr>
              <w:t xml:space="preserve"> (ICDF) [1988]</w:t>
            </w:r>
            <w:sdt>
              <w:sdtPr>
                <w:rPr>
                  <w:sz w:val="16"/>
                  <w:szCs w:val="16"/>
                </w:rPr>
                <w:id w:val="108019781"/>
                <w:citation/>
              </w:sdtPr>
              <w:sdtEndPr/>
              <w:sdtContent>
                <w:r w:rsidR="00687DCD">
                  <w:rPr>
                    <w:sz w:val="16"/>
                    <w:szCs w:val="16"/>
                  </w:rPr>
                  <w:fldChar w:fldCharType="begin"/>
                </w:r>
                <w:r w:rsidR="00687DCD">
                  <w:rPr>
                    <w:sz w:val="16"/>
                    <w:szCs w:val="16"/>
                    <w:lang w:val="en-US"/>
                  </w:rPr>
                  <w:instrText xml:space="preserve"> CITATION WIC88 \l 1033 </w:instrText>
                </w:r>
                <w:r w:rsidR="00687DCD">
                  <w:rPr>
                    <w:sz w:val="16"/>
                    <w:szCs w:val="16"/>
                  </w:rPr>
                  <w:fldChar w:fldCharType="separate"/>
                </w:r>
                <w:r w:rsidR="001248B2">
                  <w:rPr>
                    <w:noProof/>
                    <w:sz w:val="16"/>
                    <w:szCs w:val="16"/>
                    <w:lang w:val="en-US"/>
                  </w:rPr>
                  <w:t xml:space="preserve"> </w:t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[5]</w:t>
                </w:r>
                <w:r w:rsidR="00687DCD"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708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0.55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1    </w:t>
            </w:r>
          </w:p>
        </w:tc>
        <w:tc>
          <w:tcPr>
            <w:tcW w:w="850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14.45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14.85</w:t>
            </w:r>
          </w:p>
        </w:tc>
        <w:tc>
          <w:tcPr>
            <w:tcW w:w="850" w:type="dxa"/>
          </w:tcPr>
          <w:p w:rsidR="0040598F" w:rsidRPr="00A30198" w:rsidRDefault="0040598F" w:rsidP="0040598F">
            <w:pPr>
              <w:rPr>
                <w:sz w:val="18"/>
                <w:szCs w:val="18"/>
              </w:rPr>
            </w:pPr>
            <w:r w:rsidRPr="00A30198">
              <w:rPr>
                <w:sz w:val="18"/>
                <w:szCs w:val="18"/>
              </w:rPr>
              <w:t xml:space="preserve">1   </w:t>
            </w:r>
          </w:p>
        </w:tc>
        <w:tc>
          <w:tcPr>
            <w:tcW w:w="671" w:type="dxa"/>
          </w:tcPr>
          <w:p w:rsidR="0040598F" w:rsidRPr="00E7636B" w:rsidRDefault="0040598F" w:rsidP="0040598F">
            <w:pPr>
              <w:rPr>
                <w:sz w:val="18"/>
                <w:szCs w:val="18"/>
              </w:rPr>
            </w:pPr>
            <w:r w:rsidRPr="00E7636B">
              <w:rPr>
                <w:sz w:val="18"/>
                <w:szCs w:val="18"/>
              </w:rPr>
              <w:t>1.45</w:t>
            </w:r>
          </w:p>
        </w:tc>
        <w:tc>
          <w:tcPr>
            <w:tcW w:w="889" w:type="dxa"/>
          </w:tcPr>
          <w:p w:rsidR="0040598F" w:rsidRPr="00F35EA6" w:rsidRDefault="0040598F" w:rsidP="0040598F">
            <w:pPr>
              <w:rPr>
                <w:sz w:val="18"/>
                <w:szCs w:val="18"/>
              </w:rPr>
            </w:pPr>
            <w:r w:rsidRPr="00F35EA6">
              <w:rPr>
                <w:sz w:val="18"/>
                <w:szCs w:val="18"/>
              </w:rPr>
              <w:t xml:space="preserve">0.15 </w:t>
            </w:r>
          </w:p>
        </w:tc>
        <w:tc>
          <w:tcPr>
            <w:tcW w:w="992" w:type="dxa"/>
          </w:tcPr>
          <w:p w:rsidR="0040598F" w:rsidRDefault="0040598F" w:rsidP="00405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0.15, 0,</w:t>
            </w:r>
          </w:p>
          <w:p w:rsidR="0040598F" w:rsidRPr="00673557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0        </w:t>
            </w:r>
          </w:p>
        </w:tc>
        <w:tc>
          <w:tcPr>
            <w:tcW w:w="1128" w:type="dxa"/>
          </w:tcPr>
          <w:p w:rsidR="0040598F" w:rsidRPr="0040598F" w:rsidRDefault="0040598F" w:rsidP="0040598F">
            <w:pPr>
              <w:rPr>
                <w:sz w:val="18"/>
                <w:szCs w:val="18"/>
              </w:rPr>
            </w:pPr>
            <w:r w:rsidRPr="0040598F">
              <w:rPr>
                <w:sz w:val="18"/>
                <w:szCs w:val="18"/>
              </w:rPr>
              <w:t xml:space="preserve">52  </w:t>
            </w:r>
          </w:p>
        </w:tc>
      </w:tr>
      <w:tr w:rsidR="0040598F" w:rsidTr="009F24EC">
        <w:tc>
          <w:tcPr>
            <w:tcW w:w="1555" w:type="dxa"/>
          </w:tcPr>
          <w:p w:rsidR="0040598F" w:rsidRPr="008A7D97" w:rsidRDefault="0040598F" w:rsidP="0040598F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Central-Limit</w:t>
            </w:r>
            <w:proofErr w:type="spellEnd"/>
            <w:r w:rsidRPr="008A7D97">
              <w:rPr>
                <w:sz w:val="16"/>
                <w:szCs w:val="16"/>
              </w:rPr>
              <w:t xml:space="preserve"> (n </w:t>
            </w:r>
            <w:r w:rsidRPr="008A7D97">
              <w:rPr>
                <w:rFonts w:eastAsia="MTSY"/>
                <w:sz w:val="16"/>
                <w:szCs w:val="16"/>
              </w:rPr>
              <w:t xml:space="preserve">= </w:t>
            </w:r>
            <w:r w:rsidRPr="008A7D97">
              <w:rPr>
                <w:sz w:val="16"/>
                <w:szCs w:val="16"/>
              </w:rPr>
              <w:t>12)</w:t>
            </w:r>
          </w:p>
        </w:tc>
        <w:tc>
          <w:tcPr>
            <w:tcW w:w="708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0.39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12   </w:t>
            </w:r>
          </w:p>
        </w:tc>
        <w:tc>
          <w:tcPr>
            <w:tcW w:w="850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12   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40598F" w:rsidRPr="00A30198" w:rsidRDefault="0040598F" w:rsidP="0040598F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40598F" w:rsidRPr="00E7636B" w:rsidRDefault="0040598F" w:rsidP="0040598F">
            <w:pPr>
              <w:rPr>
                <w:sz w:val="18"/>
                <w:szCs w:val="18"/>
              </w:rPr>
            </w:pPr>
          </w:p>
        </w:tc>
        <w:tc>
          <w:tcPr>
            <w:tcW w:w="889" w:type="dxa"/>
          </w:tcPr>
          <w:p w:rsidR="0040598F" w:rsidRPr="00F35EA6" w:rsidRDefault="0040598F" w:rsidP="0040598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265D8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  </w:t>
            </w:r>
          </w:p>
          <w:p w:rsidR="007265D8" w:rsidRDefault="007265D8" w:rsidP="0040598F">
            <w:pPr>
              <w:rPr>
                <w:sz w:val="18"/>
                <w:szCs w:val="18"/>
              </w:rPr>
            </w:pPr>
          </w:p>
          <w:p w:rsidR="0040598F" w:rsidRPr="00673557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                 </w:t>
            </w:r>
          </w:p>
        </w:tc>
        <w:tc>
          <w:tcPr>
            <w:tcW w:w="1128" w:type="dxa"/>
          </w:tcPr>
          <w:p w:rsidR="0040598F" w:rsidRPr="0040598F" w:rsidRDefault="0040598F" w:rsidP="0040598F">
            <w:pPr>
              <w:rPr>
                <w:sz w:val="18"/>
                <w:szCs w:val="18"/>
              </w:rPr>
            </w:pPr>
            <w:r w:rsidRPr="0040598F">
              <w:rPr>
                <w:sz w:val="18"/>
                <w:szCs w:val="18"/>
              </w:rPr>
              <w:t xml:space="preserve">1   </w:t>
            </w:r>
          </w:p>
        </w:tc>
      </w:tr>
      <w:tr w:rsidR="0040598F" w:rsidTr="009F24EC">
        <w:tc>
          <w:tcPr>
            <w:tcW w:w="1555" w:type="dxa"/>
          </w:tcPr>
          <w:p w:rsidR="0040598F" w:rsidRPr="008A7D97" w:rsidRDefault="0040598F" w:rsidP="00687DCD">
            <w:pPr>
              <w:rPr>
                <w:sz w:val="16"/>
                <w:szCs w:val="16"/>
              </w:rPr>
            </w:pPr>
            <w:r w:rsidRPr="008A7D97">
              <w:rPr>
                <w:b/>
                <w:sz w:val="16"/>
                <w:szCs w:val="16"/>
              </w:rPr>
              <w:t>CLT-</w:t>
            </w:r>
            <w:proofErr w:type="spellStart"/>
            <w:r w:rsidRPr="008A7D97">
              <w:rPr>
                <w:b/>
                <w:sz w:val="16"/>
                <w:szCs w:val="16"/>
              </w:rPr>
              <w:t>Stretched</w:t>
            </w:r>
            <w:proofErr w:type="spellEnd"/>
            <w:r w:rsidRPr="008A7D9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55888299"/>
                <w:citation/>
              </w:sdtPr>
              <w:sdtEndPr/>
              <w:sdtContent>
                <w:r w:rsidR="00687DCD">
                  <w:rPr>
                    <w:sz w:val="16"/>
                    <w:szCs w:val="16"/>
                  </w:rPr>
                  <w:fldChar w:fldCharType="begin"/>
                </w:r>
                <w:r w:rsidR="00687DCD">
                  <w:rPr>
                    <w:sz w:val="16"/>
                    <w:szCs w:val="16"/>
                    <w:lang w:val="en-US"/>
                  </w:rPr>
                  <w:instrText xml:space="preserve"> CITATION MUL59 \l 1033 </w:instrText>
                </w:r>
                <w:r w:rsidR="00687DCD"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[15]</w:t>
                </w:r>
                <w:r w:rsidR="00687DCD"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708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>0.35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12   </w:t>
            </w:r>
          </w:p>
        </w:tc>
        <w:tc>
          <w:tcPr>
            <w:tcW w:w="850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17   </w:t>
            </w:r>
          </w:p>
        </w:tc>
        <w:tc>
          <w:tcPr>
            <w:tcW w:w="851" w:type="dxa"/>
          </w:tcPr>
          <w:p w:rsidR="0040598F" w:rsidRPr="00784751" w:rsidRDefault="0040598F" w:rsidP="0040598F">
            <w:pPr>
              <w:rPr>
                <w:sz w:val="18"/>
                <w:szCs w:val="18"/>
              </w:rPr>
            </w:pPr>
            <w:r w:rsidRPr="00784751">
              <w:rPr>
                <w:sz w:val="18"/>
                <w:szCs w:val="18"/>
              </w:rPr>
              <w:t xml:space="preserve">8    </w:t>
            </w:r>
          </w:p>
        </w:tc>
        <w:tc>
          <w:tcPr>
            <w:tcW w:w="850" w:type="dxa"/>
          </w:tcPr>
          <w:p w:rsidR="0040598F" w:rsidRPr="00A30198" w:rsidRDefault="0040598F" w:rsidP="0040598F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40598F" w:rsidRPr="00E7636B" w:rsidRDefault="0040598F" w:rsidP="0040598F">
            <w:pPr>
              <w:rPr>
                <w:sz w:val="18"/>
                <w:szCs w:val="18"/>
              </w:rPr>
            </w:pPr>
          </w:p>
        </w:tc>
        <w:tc>
          <w:tcPr>
            <w:tcW w:w="889" w:type="dxa"/>
          </w:tcPr>
          <w:p w:rsidR="0040598F" w:rsidRPr="00F35EA6" w:rsidRDefault="0040598F" w:rsidP="0040598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265D8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   </w:t>
            </w:r>
          </w:p>
          <w:p w:rsidR="007265D8" w:rsidRDefault="007265D8" w:rsidP="0040598F">
            <w:pPr>
              <w:rPr>
                <w:sz w:val="18"/>
                <w:szCs w:val="18"/>
              </w:rPr>
            </w:pPr>
          </w:p>
          <w:p w:rsidR="0040598F" w:rsidRPr="00673557" w:rsidRDefault="0040598F" w:rsidP="0040598F">
            <w:pPr>
              <w:rPr>
                <w:sz w:val="18"/>
                <w:szCs w:val="18"/>
              </w:rPr>
            </w:pPr>
            <w:r w:rsidRPr="00673557">
              <w:rPr>
                <w:sz w:val="18"/>
                <w:szCs w:val="18"/>
              </w:rPr>
              <w:t xml:space="preserve">                </w:t>
            </w:r>
          </w:p>
        </w:tc>
        <w:tc>
          <w:tcPr>
            <w:tcW w:w="1128" w:type="dxa"/>
          </w:tcPr>
          <w:p w:rsidR="0040598F" w:rsidRPr="0040598F" w:rsidRDefault="0040598F" w:rsidP="0040598F">
            <w:pPr>
              <w:rPr>
                <w:sz w:val="18"/>
                <w:szCs w:val="18"/>
              </w:rPr>
            </w:pPr>
            <w:r w:rsidRPr="0040598F">
              <w:rPr>
                <w:sz w:val="18"/>
                <w:szCs w:val="18"/>
              </w:rPr>
              <w:t xml:space="preserve">5   </w:t>
            </w:r>
          </w:p>
        </w:tc>
      </w:tr>
    </w:tbl>
    <w:p w:rsidR="002E737E" w:rsidRDefault="002E737E" w:rsidP="0031187E">
      <w:pPr>
        <w:jc w:val="both"/>
        <w:rPr>
          <w:ins w:id="15" w:author="Есеньков Кирилл Александрович" w:date="2017-09-07T15:19:00Z"/>
        </w:rPr>
      </w:pPr>
    </w:p>
    <w:p w:rsidR="009E36B7" w:rsidRDefault="00705809">
      <w:pPr>
        <w:ind w:firstLine="708"/>
        <w:jc w:val="both"/>
        <w:rPr>
          <w:ins w:id="16" w:author="Есеньков Кирилл Александрович" w:date="2017-09-07T15:19:00Z"/>
        </w:rPr>
        <w:pPrChange w:id="17" w:author="Есеньков Кирилл Александрович" w:date="2017-09-07T15:20:00Z">
          <w:pPr>
            <w:jc w:val="both"/>
          </w:pPr>
        </w:pPrChange>
      </w:pPr>
      <w:ins w:id="18" w:author="Есеньков Кирилл Александрович" w:date="2017-09-07T15:19:00Z">
        <w:r>
          <w:t>Далее приведено с</w:t>
        </w:r>
        <w:r w:rsidR="009E36B7">
          <w:t>татистическое качество генераторов, измеренное</w:t>
        </w:r>
        <w:r w:rsidR="00B13EB9">
          <w:t xml:space="preserve"> по критерию χ2 и </w:t>
        </w:r>
      </w:ins>
      <w:ins w:id="19" w:author="Есеньков Кирилл Александрович" w:date="2017-09-07T15:28:00Z">
        <w:r w:rsidR="00C048F4">
          <w:rPr>
            <w:lang w:val="en-US"/>
          </w:rPr>
          <w:t>High</w:t>
        </w:r>
        <w:r w:rsidR="00C048F4" w:rsidRPr="00943141">
          <w:t>-</w:t>
        </w:r>
        <w:r w:rsidR="00C048F4">
          <w:rPr>
            <w:lang w:val="en-US"/>
          </w:rPr>
          <w:t>Sigma</w:t>
        </w:r>
        <w:r w:rsidR="009B5C0E">
          <w:t>,</w:t>
        </w:r>
        <w:r w:rsidR="00C048F4">
          <w:t xml:space="preserve"> </w:t>
        </w:r>
      </w:ins>
      <w:ins w:id="20" w:author="Есеньков Кирилл Александрович" w:date="2017-09-07T15:19:00Z">
        <w:r w:rsidR="009E36B7">
          <w:t>с</w:t>
        </w:r>
      </w:ins>
      <w:ins w:id="21" w:author="Есеньков Кирилл Александрович" w:date="2017-09-07T15:20:00Z">
        <w:r w:rsidR="00B8738B" w:rsidRPr="00B8738B">
          <w:rPr>
            <w:rPrChange w:id="22" w:author="Есеньков Кирилл Александрович" w:date="2017-09-07T15:20:00Z">
              <w:rPr>
                <w:lang w:val="en-US"/>
              </w:rPr>
            </w:rPrChange>
          </w:rPr>
          <w:t xml:space="preserve"> </w:t>
        </w:r>
        <w:r w:rsidR="00B8738B">
          <w:t>одинаковой</w:t>
        </w:r>
      </w:ins>
      <w:ins w:id="23" w:author="Есеньков Кирилл Александрович" w:date="2017-09-07T15:19:00Z">
        <w:r w:rsidR="009E36B7">
          <w:t xml:space="preserve"> точностью, </w:t>
        </w:r>
      </w:ins>
      <w:ins w:id="24" w:author="Есеньков Кирилл Александрович" w:date="2017-09-07T15:23:00Z">
        <w:r w:rsidR="0038615B" w:rsidRPr="0038615B">
          <w:t>используя целое число для преобразования с плавающей точкой (</w:t>
        </w:r>
      </w:ins>
      <w:ins w:id="25" w:author="Есеньков Кирилл Александрович" w:date="2017-09-07T15:25:00Z">
        <w:r w:rsidR="00953C74">
          <w:rPr>
            <w:lang w:val="en-US"/>
          </w:rPr>
          <w:t>Standard</w:t>
        </w:r>
      </w:ins>
      <w:ins w:id="26" w:author="Есеньков Кирилл Александрович" w:date="2017-09-07T15:23:00Z">
        <w:r w:rsidR="0038615B" w:rsidRPr="0038615B">
          <w:t>) и полностью случайное дробное</w:t>
        </w:r>
        <w:r w:rsidR="0038615B">
          <w:t xml:space="preserve"> (</w:t>
        </w:r>
      </w:ins>
      <w:proofErr w:type="spellStart"/>
      <w:ins w:id="27" w:author="Есеньков Кирилл Александрович" w:date="2017-09-07T15:24:00Z">
        <w:r w:rsidR="00250C85" w:rsidRPr="00250C85">
          <w:t>Full-Fraction</w:t>
        </w:r>
      </w:ins>
      <w:proofErr w:type="spellEnd"/>
      <w:ins w:id="28" w:author="Есеньков Кирилл Александрович" w:date="2017-09-07T15:23:00Z">
        <w:r w:rsidR="0038615B">
          <w:t>) преобразование</w:t>
        </w:r>
      </w:ins>
      <w:ins w:id="29" w:author="Есеньков Кирилл Александрович" w:date="2017-09-07T15:19:00Z">
        <w:r w:rsidR="009E36B7">
          <w:t>. Генераторы, проходящие тест χ2 для более чем 2</w:t>
        </w:r>
        <w:r w:rsidR="009E36B7" w:rsidRPr="00CE60CB">
          <w:rPr>
            <w:vertAlign w:val="superscript"/>
            <w:rPrChange w:id="30" w:author="Есеньков Кирилл Александрович" w:date="2017-09-07T15:25:00Z">
              <w:rPr/>
            </w:rPrChange>
          </w:rPr>
          <w:t>36</w:t>
        </w:r>
        <w:r w:rsidR="009E36B7">
          <w:t xml:space="preserve"> выборок, показаны с использованием «+». Там, где </w:t>
        </w:r>
      </w:ins>
      <w:ins w:id="31" w:author="Есеньков Кирилл Александрович" w:date="2017-09-07T15:27:00Z">
        <w:r w:rsidR="00FE138E">
          <w:rPr>
            <w:lang w:val="en-US"/>
          </w:rPr>
          <w:t>High</w:t>
        </w:r>
        <w:r w:rsidR="00FE138E" w:rsidRPr="00514DB8">
          <w:rPr>
            <w:rPrChange w:id="32" w:author="Есеньков Кирилл Александрович" w:date="2017-09-07T15:27:00Z">
              <w:rPr>
                <w:lang w:val="en-US"/>
              </w:rPr>
            </w:rPrChange>
          </w:rPr>
          <w:t>-</w:t>
        </w:r>
        <w:r w:rsidR="007C3B0D">
          <w:rPr>
            <w:lang w:val="en-US"/>
          </w:rPr>
          <w:t>Sigma</w:t>
        </w:r>
      </w:ins>
      <w:ins w:id="33" w:author="Есеньков Кирилл Александрович" w:date="2017-09-07T15:19:00Z">
        <w:r w:rsidR="009E36B7">
          <w:t xml:space="preserve">-тестирование </w:t>
        </w:r>
      </w:ins>
      <w:ins w:id="34" w:author="Есеньков Кирилл Александрович" w:date="2017-09-07T15:27:00Z">
        <w:r w:rsidR="00BA03E0">
          <w:t xml:space="preserve">становится </w:t>
        </w:r>
        <w:r w:rsidR="00514DB8" w:rsidRPr="00514DB8">
          <w:t xml:space="preserve">в вычислительном отношении неосуществимым </w:t>
        </w:r>
      </w:ins>
      <w:ins w:id="35" w:author="Есеньков Кирилл Александрович" w:date="2017-09-07T15:28:00Z">
        <w:r w:rsidR="00CF0120" w:rsidRPr="00CF0120">
          <w:t>перед отказом генератора</w:t>
        </w:r>
      </w:ins>
      <w:ins w:id="36" w:author="Есеньков Кирилл Александрович" w:date="2017-09-07T15:19:00Z">
        <w:r w:rsidR="009E36B7">
          <w:t>, точка, в которой тестирование остановлено, помечено знаком «+». Запись «n / a» указывает что тест или параметризация к этому конкретному генератору</w:t>
        </w:r>
      </w:ins>
      <w:ins w:id="37" w:author="Есеньков Кирилл Александрович" w:date="2017-09-07T15:28:00Z">
        <w:r w:rsidR="008B6F93">
          <w:t xml:space="preserve"> не применяются</w:t>
        </w:r>
      </w:ins>
      <w:ins w:id="38" w:author="Есеньков Кирилл Александрович" w:date="2017-09-07T15:19:00Z">
        <w:r w:rsidR="009E36B7">
          <w:t>.</w:t>
        </w:r>
      </w:ins>
    </w:p>
    <w:p w:rsidR="009E36B7" w:rsidRDefault="009E36B7" w:rsidP="009E36B7">
      <w:pPr>
        <w:jc w:val="both"/>
        <w:rPr>
          <w:ins w:id="39" w:author="Есеньков Кирилл Александрович" w:date="2017-09-07T15:12:00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  <w:tblPrChange w:id="40" w:author="Есеньков Кирилл Александрович" w:date="2017-09-07T15:34:00Z">
          <w:tblPr>
            <w:tblStyle w:val="a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49"/>
        <w:gridCol w:w="1615"/>
        <w:gridCol w:w="1693"/>
        <w:gridCol w:w="1851"/>
        <w:gridCol w:w="1837"/>
        <w:tblGridChange w:id="41">
          <w:tblGrid>
            <w:gridCol w:w="1869"/>
            <w:gridCol w:w="480"/>
            <w:gridCol w:w="1190"/>
            <w:gridCol w:w="199"/>
            <w:gridCol w:w="226"/>
            <w:gridCol w:w="1643"/>
            <w:gridCol w:w="50"/>
            <w:gridCol w:w="1709"/>
            <w:gridCol w:w="110"/>
            <w:gridCol w:w="32"/>
            <w:gridCol w:w="1837"/>
          </w:tblGrid>
        </w:tblGridChange>
      </w:tblGrid>
      <w:tr w:rsidR="002E737E" w:rsidRPr="001F0067" w:rsidTr="002B2E2A">
        <w:trPr>
          <w:ins w:id="42" w:author="Есеньков Кирилл Александрович" w:date="2017-09-07T15:12:00Z"/>
        </w:trPr>
        <w:tc>
          <w:tcPr>
            <w:tcW w:w="2349" w:type="dxa"/>
            <w:vMerge w:val="restart"/>
            <w:shd w:val="clear" w:color="auto" w:fill="F2F2F2" w:themeFill="background1" w:themeFillShade="F2"/>
            <w:tcPrChange w:id="43" w:author="Есеньков Кирилл Александрович" w:date="2017-09-07T15:34:00Z">
              <w:tcPr>
                <w:tcW w:w="1869" w:type="dxa"/>
                <w:vMerge w:val="restart"/>
              </w:tcPr>
            </w:tcPrChange>
          </w:tcPr>
          <w:p w:rsidR="002E737E" w:rsidRDefault="002E737E" w:rsidP="0031187E">
            <w:pPr>
              <w:jc w:val="both"/>
              <w:rPr>
                <w:ins w:id="44" w:author="Есеньков Кирилл Александрович" w:date="2017-09-07T15:12:00Z"/>
              </w:rPr>
            </w:pPr>
          </w:p>
        </w:tc>
        <w:tc>
          <w:tcPr>
            <w:tcW w:w="3308" w:type="dxa"/>
            <w:gridSpan w:val="2"/>
            <w:shd w:val="clear" w:color="auto" w:fill="F2F2F2" w:themeFill="background1" w:themeFillShade="F2"/>
            <w:tcPrChange w:id="45" w:author="Есеньков Кирилл Александрович" w:date="2017-09-07T15:34:00Z">
              <w:tcPr>
                <w:tcW w:w="3738" w:type="dxa"/>
                <w:gridSpan w:val="5"/>
              </w:tcPr>
            </w:tcPrChange>
          </w:tcPr>
          <w:p w:rsidR="002E737E" w:rsidRPr="005B14D8" w:rsidRDefault="009D2EC6">
            <w:pPr>
              <w:jc w:val="both"/>
              <w:rPr>
                <w:ins w:id="46" w:author="Есеньков Кирилл Александрович" w:date="2017-09-07T15:12:00Z"/>
                <w:b/>
                <w:sz w:val="18"/>
                <w:szCs w:val="18"/>
                <w:lang w:val="en-US"/>
                <w:rPrChange w:id="47" w:author="Есеньков Кирилл Александрович" w:date="2017-09-07T15:35:00Z">
                  <w:rPr>
                    <w:ins w:id="48" w:author="Есеньков Кирилл Александрович" w:date="2017-09-07T15:12:00Z"/>
                  </w:rPr>
                </w:rPrChange>
              </w:rPr>
            </w:pPr>
            <w:ins w:id="49" w:author="Есеньков Кирилл Александрович" w:date="2017-09-07T15:18:00Z">
              <w:r w:rsidRPr="005B14D8">
                <w:rPr>
                  <w:b/>
                  <w:sz w:val="18"/>
                  <w:szCs w:val="18"/>
                  <w:rPrChange w:id="50" w:author="Есеньков Кирилл Александрович" w:date="2017-09-07T15:35:00Z">
                    <w:rPr/>
                  </w:rPrChange>
                </w:rPr>
                <w:t>χ</w:t>
              </w:r>
              <w:r w:rsidRPr="005B14D8">
                <w:rPr>
                  <w:b/>
                  <w:sz w:val="18"/>
                  <w:szCs w:val="18"/>
                  <w:vertAlign w:val="superscript"/>
                  <w:lang w:val="en-US"/>
                  <w:rPrChange w:id="51" w:author="Есеньков Кирилл Александрович" w:date="2017-09-07T15:35:00Z">
                    <w:rPr>
                      <w:lang w:val="en-US"/>
                    </w:rPr>
                  </w:rPrChange>
                </w:rPr>
                <w:t>2</w:t>
              </w:r>
              <w:r w:rsidRPr="005B14D8">
                <w:rPr>
                  <w:b/>
                  <w:sz w:val="18"/>
                  <w:szCs w:val="18"/>
                  <w:lang w:val="en-US"/>
                  <w:rPrChange w:id="52" w:author="Есеньков Кирилл Александрович" w:date="2017-09-07T15:35:00Z">
                    <w:rPr>
                      <w:lang w:val="en-US"/>
                    </w:rPr>
                  </w:rPrChange>
                </w:rPr>
                <w:t xml:space="preserve"> - </w:t>
              </w:r>
            </w:ins>
            <w:ins w:id="53" w:author="Есеньков Кирилл Александрович" w:date="2017-09-07T15:13:00Z">
              <w:r w:rsidR="001F0067" w:rsidRPr="005B14D8">
                <w:rPr>
                  <w:b/>
                  <w:sz w:val="18"/>
                  <w:szCs w:val="18"/>
                  <w:lang w:val="en-US"/>
                  <w:rPrChange w:id="54" w:author="Есеньков Кирилл Александрович" w:date="2017-09-07T15:35:00Z">
                    <w:rPr>
                      <w:lang w:val="en-US"/>
                    </w:rPr>
                  </w:rPrChange>
                </w:rPr>
                <w:t>test</w:t>
              </w:r>
              <w:r w:rsidR="002E737E" w:rsidRPr="005B14D8">
                <w:rPr>
                  <w:b/>
                  <w:sz w:val="18"/>
                  <w:szCs w:val="18"/>
                  <w:lang w:val="en-US"/>
                  <w:rPrChange w:id="55" w:author="Есеньков Кирилл Александрович" w:date="2017-09-07T15:35:00Z">
                    <w:rPr/>
                  </w:rPrChange>
                </w:rPr>
                <w:t xml:space="preserve"> (</w:t>
              </w:r>
              <w:r w:rsidR="002E737E" w:rsidRPr="005B14D8">
                <w:rPr>
                  <w:b/>
                  <w:sz w:val="18"/>
                  <w:szCs w:val="18"/>
                  <w:lang w:val="en-US"/>
                  <w:rPrChange w:id="56" w:author="Есеньков Кирилл Александрович" w:date="2017-09-07T15:35:00Z">
                    <w:rPr>
                      <w:lang w:val="en-US"/>
                    </w:rPr>
                  </w:rPrChange>
                </w:rPr>
                <w:t>log</w:t>
              </w:r>
              <w:r w:rsidR="002E737E" w:rsidRPr="005B14D8">
                <w:rPr>
                  <w:b/>
                  <w:sz w:val="18"/>
                  <w:szCs w:val="18"/>
                  <w:vertAlign w:val="subscript"/>
                  <w:lang w:val="en-US"/>
                  <w:rPrChange w:id="57" w:author="Есеньков Кирилл Александрович" w:date="2017-09-07T15:35:00Z">
                    <w:rPr>
                      <w:lang w:val="en-US"/>
                    </w:rPr>
                  </w:rPrChange>
                </w:rPr>
                <w:t>2</w:t>
              </w:r>
            </w:ins>
            <w:r w:rsidR="005509A3">
              <w:rPr>
                <w:b/>
                <w:sz w:val="18"/>
                <w:szCs w:val="18"/>
                <w:lang w:val="en-US"/>
              </w:rPr>
              <w:t>[</w:t>
            </w:r>
            <w:ins w:id="58" w:author="Есеньков Кирилл Александрович" w:date="2017-09-07T15:13:00Z">
              <w:r w:rsidR="002E737E" w:rsidRPr="005B14D8">
                <w:rPr>
                  <w:b/>
                  <w:sz w:val="18"/>
                  <w:szCs w:val="18"/>
                  <w:lang w:val="en-US"/>
                  <w:rPrChange w:id="59" w:author="Есеньков Кирилл Александрович" w:date="2017-09-07T15:35:00Z">
                    <w:rPr>
                      <w:lang w:val="en-US"/>
                    </w:rPr>
                  </w:rPrChange>
                </w:rPr>
                <w:t>n</w:t>
              </w:r>
            </w:ins>
            <w:r w:rsidR="005509A3">
              <w:rPr>
                <w:b/>
                <w:sz w:val="18"/>
                <w:szCs w:val="18"/>
                <w:lang w:val="en-US"/>
              </w:rPr>
              <w:t>]</w:t>
            </w:r>
            <w:ins w:id="60" w:author="Есеньков Кирилл Александрович" w:date="2017-09-07T15:13:00Z">
              <w:r w:rsidR="002E737E" w:rsidRPr="005B14D8">
                <w:rPr>
                  <w:b/>
                  <w:sz w:val="18"/>
                  <w:szCs w:val="18"/>
                  <w:lang w:val="en-US"/>
                  <w:rPrChange w:id="61" w:author="Есеньков Кирилл Александрович" w:date="2017-09-07T15:35:00Z">
                    <w:rPr>
                      <w:lang w:val="en-US"/>
                    </w:rPr>
                  </w:rPrChange>
                </w:rPr>
                <w:t>)</w:t>
              </w:r>
            </w:ins>
          </w:p>
        </w:tc>
        <w:tc>
          <w:tcPr>
            <w:tcW w:w="3688" w:type="dxa"/>
            <w:gridSpan w:val="2"/>
            <w:shd w:val="clear" w:color="auto" w:fill="F2F2F2" w:themeFill="background1" w:themeFillShade="F2"/>
            <w:tcPrChange w:id="62" w:author="Есеньков Кирилл Александрович" w:date="2017-09-07T15:34:00Z">
              <w:tcPr>
                <w:tcW w:w="3738" w:type="dxa"/>
                <w:gridSpan w:val="5"/>
              </w:tcPr>
            </w:tcPrChange>
          </w:tcPr>
          <w:p w:rsidR="002E737E" w:rsidRPr="005B14D8" w:rsidRDefault="00855F84" w:rsidP="0031187E">
            <w:pPr>
              <w:jc w:val="both"/>
              <w:rPr>
                <w:ins w:id="63" w:author="Есеньков Кирилл Александрович" w:date="2017-09-07T15:12:00Z"/>
                <w:b/>
                <w:sz w:val="18"/>
                <w:szCs w:val="18"/>
                <w:lang w:val="en-US"/>
                <w:rPrChange w:id="64" w:author="Есеньков Кирилл Александрович" w:date="2017-09-07T15:35:00Z">
                  <w:rPr>
                    <w:ins w:id="65" w:author="Есеньков Кирилл Александрович" w:date="2017-09-07T15:12:00Z"/>
                  </w:rPr>
                </w:rPrChange>
              </w:rPr>
            </w:pPr>
            <w:ins w:id="66" w:author="Есеньков Кирилл Александрович" w:date="2017-09-07T15:18:00Z">
              <w:r w:rsidRPr="005B14D8">
                <w:rPr>
                  <w:b/>
                  <w:sz w:val="18"/>
                  <w:szCs w:val="18"/>
                  <w:lang w:val="en-US"/>
                  <w:rPrChange w:id="67" w:author="Есеньков Кирилл Александрович" w:date="2017-09-07T15:35:00Z">
                    <w:rPr>
                      <w:lang w:val="en-US"/>
                    </w:rPr>
                  </w:rPrChange>
                </w:rPr>
                <w:t>High-</w:t>
              </w:r>
              <w:r w:rsidR="0048424F" w:rsidRPr="005B14D8">
                <w:rPr>
                  <w:b/>
                  <w:sz w:val="18"/>
                  <w:szCs w:val="18"/>
                  <w:lang w:val="en-US"/>
                  <w:rPrChange w:id="68" w:author="Есеньков Кирилл Александрович" w:date="2017-09-07T15:35:00Z">
                    <w:rPr>
                      <w:lang w:val="en-US"/>
                    </w:rPr>
                  </w:rPrChange>
                </w:rPr>
                <w:t>Sigma Test</w:t>
              </w:r>
            </w:ins>
          </w:p>
        </w:tc>
      </w:tr>
      <w:tr w:rsidR="00F83EA9" w:rsidRPr="001F0067" w:rsidTr="002B2E2A">
        <w:trPr>
          <w:ins w:id="69" w:author="Есеньков Кирилл Александрович" w:date="2017-09-07T15:12:00Z"/>
        </w:trPr>
        <w:tc>
          <w:tcPr>
            <w:tcW w:w="2349" w:type="dxa"/>
            <w:vMerge/>
            <w:shd w:val="clear" w:color="auto" w:fill="F2F2F2" w:themeFill="background1" w:themeFillShade="F2"/>
            <w:tcPrChange w:id="70" w:author="Есеньков Кирилл Александрович" w:date="2017-09-07T15:34:00Z">
              <w:tcPr>
                <w:tcW w:w="2349" w:type="dxa"/>
                <w:gridSpan w:val="2"/>
                <w:vMerge/>
                <w:shd w:val="clear" w:color="auto" w:fill="D9D9D9" w:themeFill="background1" w:themeFillShade="D9"/>
              </w:tcPr>
            </w:tcPrChange>
          </w:tcPr>
          <w:p w:rsidR="002E737E" w:rsidRPr="001F0067" w:rsidRDefault="002E737E" w:rsidP="0031187E">
            <w:pPr>
              <w:jc w:val="both"/>
              <w:rPr>
                <w:ins w:id="71" w:author="Есеньков Кирилл Александрович" w:date="2017-09-07T15:12:00Z"/>
                <w:lang w:val="en-US"/>
                <w:rPrChange w:id="72" w:author="Есеньков Кирилл Александрович" w:date="2017-09-07T15:13:00Z">
                  <w:rPr>
                    <w:ins w:id="73" w:author="Есеньков Кирилл Александрович" w:date="2017-09-07T15:12:00Z"/>
                  </w:rPr>
                </w:rPrChange>
              </w:rPr>
            </w:pPr>
          </w:p>
        </w:tc>
        <w:tc>
          <w:tcPr>
            <w:tcW w:w="1615" w:type="dxa"/>
            <w:shd w:val="clear" w:color="auto" w:fill="F2F2F2" w:themeFill="background1" w:themeFillShade="F2"/>
            <w:tcPrChange w:id="74" w:author="Есеньков Кирилл Александрович" w:date="2017-09-07T15:34:00Z">
              <w:tcPr>
                <w:tcW w:w="1615" w:type="dxa"/>
                <w:gridSpan w:val="3"/>
                <w:shd w:val="clear" w:color="auto" w:fill="D9D9D9" w:themeFill="background1" w:themeFillShade="D9"/>
              </w:tcPr>
            </w:tcPrChange>
          </w:tcPr>
          <w:p w:rsidR="002E737E" w:rsidRPr="00AC55BF" w:rsidRDefault="00742C82" w:rsidP="0031187E">
            <w:pPr>
              <w:jc w:val="both"/>
              <w:rPr>
                <w:ins w:id="75" w:author="Есеньков Кирилл Александрович" w:date="2017-09-07T15:12:00Z"/>
                <w:sz w:val="18"/>
                <w:szCs w:val="18"/>
                <w:lang w:val="en-US"/>
                <w:rPrChange w:id="76" w:author="Есеньков Кирилл Александрович" w:date="2017-09-07T15:34:00Z">
                  <w:rPr>
                    <w:ins w:id="77" w:author="Есеньков Кирилл Александрович" w:date="2017-09-07T15:12:00Z"/>
                  </w:rPr>
                </w:rPrChange>
              </w:rPr>
            </w:pPr>
            <w:ins w:id="78" w:author="Есеньков Кирилл Александрович" w:date="2017-09-07T15:24:00Z">
              <w:r w:rsidRPr="00AC55BF">
                <w:rPr>
                  <w:sz w:val="18"/>
                  <w:szCs w:val="18"/>
                  <w:lang w:val="en-US"/>
                  <w:rPrChange w:id="79" w:author="Есеньков Кирилл Александрович" w:date="2017-09-07T15:34:00Z">
                    <w:rPr>
                      <w:lang w:val="en-US"/>
                    </w:rPr>
                  </w:rPrChange>
                </w:rPr>
                <w:t>Standard</w:t>
              </w:r>
            </w:ins>
          </w:p>
        </w:tc>
        <w:tc>
          <w:tcPr>
            <w:tcW w:w="1693" w:type="dxa"/>
            <w:shd w:val="clear" w:color="auto" w:fill="F2F2F2" w:themeFill="background1" w:themeFillShade="F2"/>
            <w:tcPrChange w:id="80" w:author="Есеньков Кирилл Александрович" w:date="2017-09-07T15:34:00Z">
              <w:tcPr>
                <w:tcW w:w="1693" w:type="dxa"/>
                <w:gridSpan w:val="2"/>
                <w:shd w:val="clear" w:color="auto" w:fill="D9D9D9" w:themeFill="background1" w:themeFillShade="D9"/>
              </w:tcPr>
            </w:tcPrChange>
          </w:tcPr>
          <w:p w:rsidR="002E737E" w:rsidRPr="00AC55BF" w:rsidRDefault="00EA538F" w:rsidP="0031187E">
            <w:pPr>
              <w:jc w:val="both"/>
              <w:rPr>
                <w:ins w:id="81" w:author="Есеньков Кирилл Александрович" w:date="2017-09-07T15:12:00Z"/>
                <w:sz w:val="18"/>
                <w:szCs w:val="18"/>
                <w:lang w:val="en-US"/>
                <w:rPrChange w:id="82" w:author="Есеньков Кирилл Александрович" w:date="2017-09-07T15:34:00Z">
                  <w:rPr>
                    <w:ins w:id="83" w:author="Есеньков Кирилл Александрович" w:date="2017-09-07T15:12:00Z"/>
                  </w:rPr>
                </w:rPrChange>
              </w:rPr>
            </w:pPr>
            <w:proofErr w:type="spellStart"/>
            <w:ins w:id="84" w:author="Есеньков Кирилл Александрович" w:date="2017-09-07T15:25:00Z">
              <w:r w:rsidRPr="00AC55BF">
                <w:rPr>
                  <w:sz w:val="18"/>
                  <w:szCs w:val="18"/>
                  <w:rPrChange w:id="85" w:author="Есеньков Кирилл Александрович" w:date="2017-09-07T15:34:00Z">
                    <w:rPr/>
                  </w:rPrChange>
                </w:rPr>
                <w:t>Full-Fraction</w:t>
              </w:r>
            </w:ins>
            <w:proofErr w:type="spellEnd"/>
          </w:p>
        </w:tc>
        <w:tc>
          <w:tcPr>
            <w:tcW w:w="1851" w:type="dxa"/>
            <w:shd w:val="clear" w:color="auto" w:fill="F2F2F2" w:themeFill="background1" w:themeFillShade="F2"/>
            <w:tcPrChange w:id="86" w:author="Есеньков Кирилл Александрович" w:date="2017-09-07T15:34:00Z">
              <w:tcPr>
                <w:tcW w:w="1851" w:type="dxa"/>
                <w:gridSpan w:val="3"/>
                <w:shd w:val="clear" w:color="auto" w:fill="D9D9D9" w:themeFill="background1" w:themeFillShade="D9"/>
              </w:tcPr>
            </w:tcPrChange>
          </w:tcPr>
          <w:p w:rsidR="002E737E" w:rsidRPr="00AC55BF" w:rsidRDefault="00EA538F" w:rsidP="0031187E">
            <w:pPr>
              <w:jc w:val="both"/>
              <w:rPr>
                <w:ins w:id="87" w:author="Есеньков Кирилл Александрович" w:date="2017-09-07T15:12:00Z"/>
                <w:sz w:val="18"/>
                <w:szCs w:val="18"/>
                <w:lang w:val="en-US"/>
                <w:rPrChange w:id="88" w:author="Есеньков Кирилл Александрович" w:date="2017-09-07T15:34:00Z">
                  <w:rPr>
                    <w:ins w:id="89" w:author="Есеньков Кирилл Александрович" w:date="2017-09-07T15:12:00Z"/>
                  </w:rPr>
                </w:rPrChange>
              </w:rPr>
            </w:pPr>
            <w:ins w:id="90" w:author="Есеньков Кирилл Александрович" w:date="2017-09-07T15:25:00Z">
              <w:r w:rsidRPr="00AC55BF">
                <w:rPr>
                  <w:sz w:val="18"/>
                  <w:szCs w:val="18"/>
                  <w:lang w:val="en-US"/>
                  <w:rPrChange w:id="91" w:author="Есеньков Кирилл Александрович" w:date="2017-09-07T15:34:00Z">
                    <w:rPr>
                      <w:lang w:val="en-US"/>
                    </w:rPr>
                  </w:rPrChange>
                </w:rPr>
                <w:t>Standard</w:t>
              </w:r>
            </w:ins>
          </w:p>
        </w:tc>
        <w:tc>
          <w:tcPr>
            <w:tcW w:w="1837" w:type="dxa"/>
            <w:shd w:val="clear" w:color="auto" w:fill="F2F2F2" w:themeFill="background1" w:themeFillShade="F2"/>
            <w:tcPrChange w:id="92" w:author="Есеньков Кирилл Александрович" w:date="2017-09-07T15:34:00Z">
              <w:tcPr>
                <w:tcW w:w="1837" w:type="dxa"/>
                <w:shd w:val="clear" w:color="auto" w:fill="D9D9D9" w:themeFill="background1" w:themeFillShade="D9"/>
              </w:tcPr>
            </w:tcPrChange>
          </w:tcPr>
          <w:p w:rsidR="002E737E" w:rsidRPr="00AC55BF" w:rsidRDefault="00EA538F" w:rsidP="0031187E">
            <w:pPr>
              <w:jc w:val="both"/>
              <w:rPr>
                <w:ins w:id="93" w:author="Есеньков Кирилл Александрович" w:date="2017-09-07T15:12:00Z"/>
                <w:sz w:val="18"/>
                <w:szCs w:val="18"/>
                <w:lang w:val="en-US"/>
                <w:rPrChange w:id="94" w:author="Есеньков Кирилл Александрович" w:date="2017-09-07T15:34:00Z">
                  <w:rPr>
                    <w:ins w:id="95" w:author="Есеньков Кирилл Александрович" w:date="2017-09-07T15:12:00Z"/>
                  </w:rPr>
                </w:rPrChange>
              </w:rPr>
            </w:pPr>
            <w:proofErr w:type="spellStart"/>
            <w:ins w:id="96" w:author="Есеньков Кирилл Александрович" w:date="2017-09-07T15:25:00Z">
              <w:r w:rsidRPr="00AC55BF">
                <w:rPr>
                  <w:sz w:val="18"/>
                  <w:szCs w:val="18"/>
                  <w:rPrChange w:id="97" w:author="Есеньков Кирилл Александрович" w:date="2017-09-07T15:34:00Z">
                    <w:rPr/>
                  </w:rPrChange>
                </w:rPr>
                <w:t>Full-Fraction</w:t>
              </w:r>
            </w:ins>
            <w:proofErr w:type="spellEnd"/>
          </w:p>
        </w:tc>
      </w:tr>
      <w:tr w:rsidR="00B92794" w:rsidRPr="001F0067" w:rsidTr="00BE6D8E">
        <w:trPr>
          <w:ins w:id="98" w:author="Есеньков Кирилл Александрович" w:date="2017-09-07T15:23:00Z"/>
        </w:trPr>
        <w:tc>
          <w:tcPr>
            <w:tcW w:w="2349" w:type="dxa"/>
            <w:tcPrChange w:id="99" w:author="Есеньков Кирилл Александрович" w:date="2017-09-07T15:32:00Z">
              <w:tcPr>
                <w:tcW w:w="1869" w:type="dxa"/>
              </w:tcPr>
            </w:tcPrChange>
          </w:tcPr>
          <w:p w:rsidR="00B92794" w:rsidRPr="008A7D97" w:rsidRDefault="00B92794" w:rsidP="00B92794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Wallace</w:t>
            </w:r>
            <w:proofErr w:type="spellEnd"/>
            <w:r w:rsidRPr="008A7D97">
              <w:rPr>
                <w:sz w:val="16"/>
                <w:szCs w:val="16"/>
              </w:rPr>
              <w:t xml:space="preserve"> (</w:t>
            </w:r>
            <w:proofErr w:type="spellStart"/>
            <w:r w:rsidRPr="008A7D97">
              <w:rPr>
                <w:sz w:val="16"/>
                <w:szCs w:val="16"/>
              </w:rPr>
              <w:t>qual</w:t>
            </w:r>
            <w:proofErr w:type="spellEnd"/>
            <w:r w:rsidRPr="008A7D97">
              <w:rPr>
                <w:sz w:val="16"/>
                <w:szCs w:val="16"/>
              </w:rPr>
              <w:t xml:space="preserve"> </w:t>
            </w:r>
            <w:r>
              <w:rPr>
                <w:rFonts w:eastAsia="MTSY"/>
                <w:sz w:val="16"/>
                <w:szCs w:val="16"/>
              </w:rPr>
              <w:t xml:space="preserve">= </w:t>
            </w:r>
            <w:r>
              <w:rPr>
                <w:sz w:val="16"/>
                <w:szCs w:val="16"/>
              </w:rPr>
              <w:t xml:space="preserve">1) </w:t>
            </w:r>
            <w:sdt>
              <w:sdtPr>
                <w:rPr>
                  <w:sz w:val="16"/>
                  <w:szCs w:val="16"/>
                </w:rPr>
                <w:id w:val="559600531"/>
                <w:citation/>
              </w:sdtPr>
              <w:sdtEndPr/>
              <w:sdtContent>
                <w:r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</w:rPr>
                  <w:instrText xml:space="preserve"> CITATION WAL96 \l 1049 </w:instrText>
                </w:r>
                <w:r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</w:rPr>
                  <w:t>[2]</w:t>
                </w:r>
                <w:r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1615" w:type="dxa"/>
            <w:tcPrChange w:id="100" w:author="Есеньков Кирилл Александрович" w:date="2017-09-07T15:32:00Z">
              <w:tcPr>
                <w:tcW w:w="1869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101" w:author="Есеньков Кирилл Александрович" w:date="2017-09-07T15:23:00Z"/>
                <w:sz w:val="18"/>
                <w:szCs w:val="18"/>
                <w:rPrChange w:id="102" w:author="Есеньков Кирилл Александрович" w:date="2017-09-07T15:34:00Z">
                  <w:rPr>
                    <w:ins w:id="103" w:author="Есеньков Кирилл Александрович" w:date="2017-09-07T15:23:00Z"/>
                    <w:lang w:val="en-US"/>
                  </w:rPr>
                </w:rPrChange>
              </w:rPr>
            </w:pPr>
            <w:ins w:id="104" w:author="Есеньков Кирилл Александрович" w:date="2017-09-07T15:33:00Z">
              <w:r w:rsidRPr="007D49EC">
                <w:rPr>
                  <w:sz w:val="18"/>
                  <w:szCs w:val="18"/>
                  <w:rPrChange w:id="105" w:author="Есеньков Кирилл Александрович" w:date="2017-09-07T15:34:00Z">
                    <w:rPr/>
                  </w:rPrChange>
                </w:rPr>
                <w:t xml:space="preserve">+ </w:t>
              </w:r>
            </w:ins>
          </w:p>
        </w:tc>
        <w:tc>
          <w:tcPr>
            <w:tcW w:w="1693" w:type="dxa"/>
            <w:tcPrChange w:id="106" w:author="Есеньков Кирилл Александрович" w:date="2017-09-07T15:32:00Z">
              <w:tcPr>
                <w:tcW w:w="1869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107" w:author="Есеньков Кирилл Александрович" w:date="2017-09-07T15:23:00Z"/>
                <w:sz w:val="18"/>
                <w:szCs w:val="18"/>
                <w:lang w:val="en-US"/>
                <w:rPrChange w:id="108" w:author="Есеньков Кирилл Александрович" w:date="2017-09-07T15:34:00Z">
                  <w:rPr>
                    <w:ins w:id="109" w:author="Есеньков Кирилл Александрович" w:date="2017-09-07T15:23:00Z"/>
                    <w:lang w:val="en-US"/>
                  </w:rPr>
                </w:rPrChange>
              </w:rPr>
            </w:pPr>
            <w:ins w:id="110" w:author="Есеньков Кирилл Александрович" w:date="2017-09-07T15:33:00Z">
              <w:r w:rsidRPr="007D49EC">
                <w:rPr>
                  <w:sz w:val="18"/>
                  <w:szCs w:val="18"/>
                  <w:rPrChange w:id="111" w:author="Есеньков Кирилл Александрович" w:date="2017-09-07T15:34:00Z">
                    <w:rPr/>
                  </w:rPrChange>
                </w:rPr>
                <w:t>n/a</w:t>
              </w:r>
            </w:ins>
          </w:p>
        </w:tc>
        <w:tc>
          <w:tcPr>
            <w:tcW w:w="1851" w:type="dxa"/>
            <w:tcPrChange w:id="112" w:author="Есеньков Кирилл Александрович" w:date="2017-09-07T15:32:00Z">
              <w:tcPr>
                <w:tcW w:w="1869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113" w:author="Есеньков Кирилл Александрович" w:date="2017-09-07T15:23:00Z"/>
                <w:sz w:val="18"/>
                <w:szCs w:val="18"/>
                <w:lang w:val="en-US"/>
                <w:rPrChange w:id="114" w:author="Есеньков Кирилл Александрович" w:date="2017-09-07T15:34:00Z">
                  <w:rPr>
                    <w:ins w:id="115" w:author="Есеньков Кирилл Александрович" w:date="2017-09-07T15:23:00Z"/>
                    <w:lang w:val="en-US"/>
                  </w:rPr>
                </w:rPrChange>
              </w:rPr>
            </w:pPr>
            <w:ins w:id="116" w:author="Есеньков Кирилл Александрович" w:date="2017-09-07T15:34:00Z">
              <w:r w:rsidRPr="007D49EC">
                <w:rPr>
                  <w:sz w:val="18"/>
                  <w:szCs w:val="18"/>
                  <w:rPrChange w:id="117" w:author="Есеньков Кирилл Александрович" w:date="2017-09-07T15:34:00Z">
                    <w:rPr/>
                  </w:rPrChange>
                </w:rPr>
                <w:t xml:space="preserve">6+  </w:t>
              </w:r>
            </w:ins>
          </w:p>
        </w:tc>
        <w:tc>
          <w:tcPr>
            <w:tcW w:w="1837" w:type="dxa"/>
            <w:tcPrChange w:id="118" w:author="Есеньков Кирилл Александрович" w:date="2017-09-07T15:32:00Z">
              <w:tcPr>
                <w:tcW w:w="1869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119" w:author="Есеньков Кирилл Александрович" w:date="2017-09-07T15:23:00Z"/>
                <w:sz w:val="18"/>
                <w:szCs w:val="18"/>
                <w:lang w:val="en-US"/>
                <w:rPrChange w:id="120" w:author="Есеньков Кирилл Александрович" w:date="2017-09-07T15:34:00Z">
                  <w:rPr>
                    <w:ins w:id="121" w:author="Есеньков Кирилл Александрович" w:date="2017-09-07T15:23:00Z"/>
                    <w:lang w:val="en-US"/>
                  </w:rPr>
                </w:rPrChange>
              </w:rPr>
            </w:pPr>
            <w:ins w:id="122" w:author="Есеньков Кирилл Александрович" w:date="2017-09-07T15:34:00Z">
              <w:r w:rsidRPr="007D49EC">
                <w:rPr>
                  <w:sz w:val="18"/>
                  <w:szCs w:val="18"/>
                  <w:rPrChange w:id="123" w:author="Есеньков Кирилл Александрович" w:date="2017-09-07T15:34:00Z">
                    <w:rPr/>
                  </w:rPrChange>
                </w:rPr>
                <w:t>n/a</w:t>
              </w:r>
            </w:ins>
          </w:p>
        </w:tc>
      </w:tr>
      <w:tr w:rsidR="00B92794" w:rsidRPr="001F0067" w:rsidTr="00BE6D8E">
        <w:trPr>
          <w:ins w:id="124" w:author="Есеньков Кирилл Александрович" w:date="2017-09-07T15:29:00Z"/>
        </w:trPr>
        <w:tc>
          <w:tcPr>
            <w:tcW w:w="2349" w:type="dxa"/>
            <w:tcPrChange w:id="125" w:author="Есеньков Кирилл Александрович" w:date="2017-09-07T15:32:00Z">
              <w:tcPr>
                <w:tcW w:w="1869" w:type="dxa"/>
              </w:tcPr>
            </w:tcPrChange>
          </w:tcPr>
          <w:p w:rsidR="00B92794" w:rsidRPr="008A7D97" w:rsidRDefault="00B92794" w:rsidP="00B92794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Ziggurat</w:t>
            </w:r>
            <w:proofErr w:type="spellEnd"/>
            <w:sdt>
              <w:sdtPr>
                <w:rPr>
                  <w:sz w:val="16"/>
                  <w:szCs w:val="16"/>
                </w:rPr>
                <w:id w:val="675538584"/>
                <w:citation/>
              </w:sdtPr>
              <w:sdtEndPr/>
              <w:sdtContent>
                <w:r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  <w:lang w:val="en-US"/>
                  </w:rPr>
                  <w:instrText xml:space="preserve"> CITATION MAR00 \l 1033 </w:instrText>
                </w:r>
                <w:r>
                  <w:rPr>
                    <w:sz w:val="16"/>
                    <w:szCs w:val="16"/>
                  </w:rPr>
                  <w:fldChar w:fldCharType="separate"/>
                </w:r>
                <w:r w:rsidR="001248B2">
                  <w:rPr>
                    <w:noProof/>
                    <w:sz w:val="16"/>
                    <w:szCs w:val="16"/>
                    <w:lang w:val="en-US"/>
                  </w:rPr>
                  <w:t xml:space="preserve"> </w:t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[3]</w:t>
                </w:r>
                <w:r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1615" w:type="dxa"/>
            <w:tcPrChange w:id="126" w:author="Есеньков Кирилл Александрович" w:date="2017-09-07T15:32:00Z">
              <w:tcPr>
                <w:tcW w:w="1670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127" w:author="Есеньков Кирилл Александрович" w:date="2017-09-07T15:29:00Z"/>
                <w:sz w:val="18"/>
                <w:szCs w:val="18"/>
                <w:rPrChange w:id="128" w:author="Есеньков Кирилл Александрович" w:date="2017-09-07T15:34:00Z">
                  <w:rPr>
                    <w:ins w:id="129" w:author="Есеньков Кирилл Александрович" w:date="2017-09-07T15:29:00Z"/>
                    <w:lang w:val="en-US"/>
                  </w:rPr>
                </w:rPrChange>
              </w:rPr>
            </w:pPr>
            <w:ins w:id="130" w:author="Есеньков Кирилл Александрович" w:date="2017-09-07T15:33:00Z">
              <w:r w:rsidRPr="007D49EC">
                <w:rPr>
                  <w:sz w:val="18"/>
                  <w:szCs w:val="18"/>
                  <w:rPrChange w:id="131" w:author="Есеньков Кирилл Александрович" w:date="2017-09-07T15:34:00Z">
                    <w:rPr/>
                  </w:rPrChange>
                </w:rPr>
                <w:t xml:space="preserve">+ </w:t>
              </w:r>
            </w:ins>
          </w:p>
        </w:tc>
        <w:tc>
          <w:tcPr>
            <w:tcW w:w="1693" w:type="dxa"/>
            <w:tcPrChange w:id="132" w:author="Есеньков Кирилл Александрович" w:date="2017-09-07T15:32:00Z">
              <w:tcPr>
                <w:tcW w:w="2068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133" w:author="Есеньков Кирилл Александрович" w:date="2017-09-07T15:29:00Z"/>
                <w:sz w:val="18"/>
                <w:szCs w:val="18"/>
                <w:lang w:val="en-US"/>
                <w:rPrChange w:id="134" w:author="Есеньков Кирилл Александрович" w:date="2017-09-07T15:34:00Z">
                  <w:rPr>
                    <w:ins w:id="135" w:author="Есеньков Кирилл Александрович" w:date="2017-09-07T15:29:00Z"/>
                    <w:lang w:val="en-US"/>
                  </w:rPr>
                </w:rPrChange>
              </w:rPr>
            </w:pPr>
            <w:ins w:id="136" w:author="Есеньков Кирилл Александрович" w:date="2017-09-07T15:33:00Z">
              <w:r w:rsidRPr="007D49EC">
                <w:rPr>
                  <w:sz w:val="18"/>
                  <w:szCs w:val="18"/>
                  <w:rPrChange w:id="137" w:author="Есеньков Кирилл Александрович" w:date="2017-09-07T15:34:00Z">
                    <w:rPr/>
                  </w:rPrChange>
                </w:rPr>
                <w:t xml:space="preserve">+  </w:t>
              </w:r>
            </w:ins>
          </w:p>
        </w:tc>
        <w:tc>
          <w:tcPr>
            <w:tcW w:w="1851" w:type="dxa"/>
            <w:tcPrChange w:id="138" w:author="Есеньков Кирилл Александрович" w:date="2017-09-07T15:32:00Z">
              <w:tcPr>
                <w:tcW w:w="1759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139" w:author="Есеньков Кирилл Александрович" w:date="2017-09-07T15:29:00Z"/>
                <w:sz w:val="18"/>
                <w:szCs w:val="18"/>
                <w:lang w:val="en-US"/>
                <w:rPrChange w:id="140" w:author="Есеньков Кирилл Александрович" w:date="2017-09-07T15:34:00Z">
                  <w:rPr>
                    <w:ins w:id="141" w:author="Есеньков Кирилл Александрович" w:date="2017-09-07T15:29:00Z"/>
                    <w:lang w:val="en-US"/>
                  </w:rPr>
                </w:rPrChange>
              </w:rPr>
            </w:pPr>
            <w:ins w:id="142" w:author="Есеньков Кирилл Александрович" w:date="2017-09-07T15:34:00Z">
              <w:r w:rsidRPr="007D49EC">
                <w:rPr>
                  <w:sz w:val="18"/>
                  <w:szCs w:val="18"/>
                  <w:rPrChange w:id="143" w:author="Есеньков Кирилл Александрович" w:date="2017-09-07T15:34:00Z">
                    <w:rPr/>
                  </w:rPrChange>
                </w:rPr>
                <w:t>8.15</w:t>
              </w:r>
            </w:ins>
          </w:p>
        </w:tc>
        <w:tc>
          <w:tcPr>
            <w:tcW w:w="1837" w:type="dxa"/>
            <w:tcPrChange w:id="144" w:author="Есеньков Кирилл Александрович" w:date="2017-09-07T15:32:00Z">
              <w:tcPr>
                <w:tcW w:w="1979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145" w:author="Есеньков Кирилл Александрович" w:date="2017-09-07T15:29:00Z"/>
                <w:sz w:val="18"/>
                <w:szCs w:val="18"/>
                <w:lang w:val="en-US"/>
                <w:rPrChange w:id="146" w:author="Есеньков Кирилл Александрович" w:date="2017-09-07T15:34:00Z">
                  <w:rPr>
                    <w:ins w:id="147" w:author="Есеньков Кирилл Александрович" w:date="2017-09-07T15:29:00Z"/>
                    <w:lang w:val="en-US"/>
                  </w:rPr>
                </w:rPrChange>
              </w:rPr>
            </w:pPr>
            <w:ins w:id="148" w:author="Есеньков Кирилл Александрович" w:date="2017-09-07T15:34:00Z">
              <w:r w:rsidRPr="007D49EC">
                <w:rPr>
                  <w:sz w:val="18"/>
                  <w:szCs w:val="18"/>
                  <w:rPrChange w:id="149" w:author="Есеньков Кирилл Александрович" w:date="2017-09-07T15:34:00Z">
                    <w:rPr/>
                  </w:rPrChange>
                </w:rPr>
                <w:t>17.4</w:t>
              </w:r>
            </w:ins>
          </w:p>
        </w:tc>
      </w:tr>
      <w:tr w:rsidR="00B92794" w:rsidRPr="001F0067" w:rsidTr="00BE6D8E">
        <w:trPr>
          <w:ins w:id="150" w:author="Есеньков Кирилл Александрович" w:date="2017-09-07T15:29:00Z"/>
        </w:trPr>
        <w:tc>
          <w:tcPr>
            <w:tcW w:w="2349" w:type="dxa"/>
            <w:tcPrChange w:id="151" w:author="Есеньков Кирилл Александрович" w:date="2017-09-07T15:32:00Z">
              <w:tcPr>
                <w:tcW w:w="1869" w:type="dxa"/>
              </w:tcPr>
            </w:tcPrChange>
          </w:tcPr>
          <w:p w:rsidR="00B92794" w:rsidRPr="008A7D97" w:rsidRDefault="00B92794" w:rsidP="00B92794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Wallace</w:t>
            </w:r>
            <w:proofErr w:type="spellEnd"/>
            <w:r w:rsidRPr="008A7D97">
              <w:rPr>
                <w:sz w:val="16"/>
                <w:szCs w:val="16"/>
              </w:rPr>
              <w:t xml:space="preserve"> (</w:t>
            </w:r>
            <w:proofErr w:type="spellStart"/>
            <w:r w:rsidRPr="008A7D97">
              <w:rPr>
                <w:sz w:val="16"/>
                <w:szCs w:val="16"/>
              </w:rPr>
              <w:t>qual</w:t>
            </w:r>
            <w:proofErr w:type="spellEnd"/>
            <w:r w:rsidRPr="008A7D97">
              <w:rPr>
                <w:sz w:val="16"/>
                <w:szCs w:val="16"/>
              </w:rPr>
              <w:t xml:space="preserve"> </w:t>
            </w:r>
            <w:r w:rsidRPr="008A7D97">
              <w:rPr>
                <w:rFonts w:eastAsia="MTSY"/>
                <w:sz w:val="16"/>
                <w:szCs w:val="16"/>
              </w:rPr>
              <w:t xml:space="preserve">= </w:t>
            </w:r>
            <w:r w:rsidRPr="008A7D97">
              <w:rPr>
                <w:sz w:val="16"/>
                <w:szCs w:val="16"/>
              </w:rPr>
              <w:t xml:space="preserve">4) </w:t>
            </w:r>
            <w:sdt>
              <w:sdtPr>
                <w:rPr>
                  <w:sz w:val="16"/>
                  <w:szCs w:val="16"/>
                </w:rPr>
                <w:id w:val="-1311241918"/>
                <w:citation/>
              </w:sdtPr>
              <w:sdtEndPr/>
              <w:sdtContent>
                <w:r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</w:rPr>
                  <w:instrText xml:space="preserve"> CITATION WAL96 \l 1049 </w:instrText>
                </w:r>
                <w:r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</w:rPr>
                  <w:t>[2]</w:t>
                </w:r>
                <w:r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1615" w:type="dxa"/>
            <w:tcPrChange w:id="152" w:author="Есеньков Кирилл Александрович" w:date="2017-09-07T15:32:00Z">
              <w:tcPr>
                <w:tcW w:w="1670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153" w:author="Есеньков Кирилл Александрович" w:date="2017-09-07T15:29:00Z"/>
                <w:sz w:val="18"/>
                <w:szCs w:val="18"/>
                <w:rPrChange w:id="154" w:author="Есеньков Кирилл Александрович" w:date="2017-09-07T15:34:00Z">
                  <w:rPr>
                    <w:ins w:id="155" w:author="Есеньков Кирилл Александрович" w:date="2017-09-07T15:29:00Z"/>
                    <w:lang w:val="en-US"/>
                  </w:rPr>
                </w:rPrChange>
              </w:rPr>
            </w:pPr>
            <w:ins w:id="156" w:author="Есеньков Кирилл Александрович" w:date="2017-09-07T15:33:00Z">
              <w:r w:rsidRPr="007D49EC">
                <w:rPr>
                  <w:sz w:val="18"/>
                  <w:szCs w:val="18"/>
                  <w:rPrChange w:id="157" w:author="Есеньков Кирилл Александрович" w:date="2017-09-07T15:34:00Z">
                    <w:rPr/>
                  </w:rPrChange>
                </w:rPr>
                <w:t xml:space="preserve">+ </w:t>
              </w:r>
            </w:ins>
          </w:p>
        </w:tc>
        <w:tc>
          <w:tcPr>
            <w:tcW w:w="1693" w:type="dxa"/>
            <w:tcPrChange w:id="158" w:author="Есеньков Кирилл Александрович" w:date="2017-09-07T15:32:00Z">
              <w:tcPr>
                <w:tcW w:w="2068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159" w:author="Есеньков Кирилл Александрович" w:date="2017-09-07T15:29:00Z"/>
                <w:sz w:val="18"/>
                <w:szCs w:val="18"/>
                <w:lang w:val="en-US"/>
                <w:rPrChange w:id="160" w:author="Есеньков Кирилл Александрович" w:date="2017-09-07T15:34:00Z">
                  <w:rPr>
                    <w:ins w:id="161" w:author="Есеньков Кирилл Александрович" w:date="2017-09-07T15:29:00Z"/>
                    <w:lang w:val="en-US"/>
                  </w:rPr>
                </w:rPrChange>
              </w:rPr>
            </w:pPr>
            <w:ins w:id="162" w:author="Есеньков Кирилл Александрович" w:date="2017-09-07T15:33:00Z">
              <w:r w:rsidRPr="007D49EC">
                <w:rPr>
                  <w:sz w:val="18"/>
                  <w:szCs w:val="18"/>
                  <w:rPrChange w:id="163" w:author="Есеньков Кирилл Александрович" w:date="2017-09-07T15:34:00Z">
                    <w:rPr/>
                  </w:rPrChange>
                </w:rPr>
                <w:t>n/a</w:t>
              </w:r>
            </w:ins>
          </w:p>
        </w:tc>
        <w:tc>
          <w:tcPr>
            <w:tcW w:w="1851" w:type="dxa"/>
            <w:tcPrChange w:id="164" w:author="Есеньков Кирилл Александрович" w:date="2017-09-07T15:32:00Z">
              <w:tcPr>
                <w:tcW w:w="1759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165" w:author="Есеньков Кирилл Александрович" w:date="2017-09-07T15:29:00Z"/>
                <w:sz w:val="18"/>
                <w:szCs w:val="18"/>
                <w:lang w:val="en-US"/>
                <w:rPrChange w:id="166" w:author="Есеньков Кирилл Александрович" w:date="2017-09-07T15:34:00Z">
                  <w:rPr>
                    <w:ins w:id="167" w:author="Есеньков Кирилл Александрович" w:date="2017-09-07T15:29:00Z"/>
                    <w:lang w:val="en-US"/>
                  </w:rPr>
                </w:rPrChange>
              </w:rPr>
            </w:pPr>
            <w:ins w:id="168" w:author="Есеньков Кирилл Александрович" w:date="2017-09-07T15:34:00Z">
              <w:r w:rsidRPr="007D49EC">
                <w:rPr>
                  <w:sz w:val="18"/>
                  <w:szCs w:val="18"/>
                  <w:rPrChange w:id="169" w:author="Есеньков Кирилл Александрович" w:date="2017-09-07T15:34:00Z">
                    <w:rPr/>
                  </w:rPrChange>
                </w:rPr>
                <w:t xml:space="preserve">n/a </w:t>
              </w:r>
            </w:ins>
          </w:p>
        </w:tc>
        <w:tc>
          <w:tcPr>
            <w:tcW w:w="1837" w:type="dxa"/>
            <w:tcPrChange w:id="170" w:author="Есеньков Кирилл Александрович" w:date="2017-09-07T15:32:00Z">
              <w:tcPr>
                <w:tcW w:w="1979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171" w:author="Есеньков Кирилл Александрович" w:date="2017-09-07T15:29:00Z"/>
                <w:sz w:val="18"/>
                <w:szCs w:val="18"/>
                <w:lang w:val="en-US"/>
                <w:rPrChange w:id="172" w:author="Есеньков Кирилл Александрович" w:date="2017-09-07T15:34:00Z">
                  <w:rPr>
                    <w:ins w:id="173" w:author="Есеньков Кирилл Александрович" w:date="2017-09-07T15:29:00Z"/>
                    <w:lang w:val="en-US"/>
                  </w:rPr>
                </w:rPrChange>
              </w:rPr>
            </w:pPr>
            <w:ins w:id="174" w:author="Есеньков Кирилл Александрович" w:date="2017-09-07T15:34:00Z">
              <w:r w:rsidRPr="007D49EC">
                <w:rPr>
                  <w:sz w:val="18"/>
                  <w:szCs w:val="18"/>
                  <w:rPrChange w:id="175" w:author="Есеньков Кирилл Александрович" w:date="2017-09-07T15:34:00Z">
                    <w:rPr/>
                  </w:rPrChange>
                </w:rPr>
                <w:t>n/a</w:t>
              </w:r>
            </w:ins>
          </w:p>
        </w:tc>
      </w:tr>
      <w:tr w:rsidR="00B92794" w:rsidRPr="001F0067" w:rsidTr="00BE6D8E">
        <w:trPr>
          <w:ins w:id="176" w:author="Есеньков Кирилл Александрович" w:date="2017-09-07T15:29:00Z"/>
        </w:trPr>
        <w:tc>
          <w:tcPr>
            <w:tcW w:w="2349" w:type="dxa"/>
            <w:tcPrChange w:id="177" w:author="Есеньков Кирилл Александрович" w:date="2017-09-07T15:32:00Z">
              <w:tcPr>
                <w:tcW w:w="1869" w:type="dxa"/>
              </w:tcPr>
            </w:tcPrChange>
          </w:tcPr>
          <w:p w:rsidR="00B92794" w:rsidRPr="008A7D97" w:rsidRDefault="00B92794" w:rsidP="00B92794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Monty</w:t>
            </w:r>
            <w:proofErr w:type="spellEnd"/>
            <w:r w:rsidRPr="008A7D97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8A7D97">
              <w:rPr>
                <w:b/>
                <w:sz w:val="16"/>
                <w:szCs w:val="16"/>
              </w:rPr>
              <w:t>Python</w:t>
            </w:r>
            <w:proofErr w:type="spellEnd"/>
            <w:r w:rsidRPr="008A7D9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868184262"/>
                <w:citation/>
              </w:sdtPr>
              <w:sdtEndPr/>
              <w:sdtContent>
                <w:r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  <w:lang w:val="en-US"/>
                  </w:rPr>
                  <w:instrText xml:space="preserve"> CITATION MAR98 \l 1033 </w:instrText>
                </w:r>
                <w:r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[4]</w:t>
                </w:r>
                <w:r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1615" w:type="dxa"/>
            <w:tcPrChange w:id="178" w:author="Есеньков Кирилл Александрович" w:date="2017-09-07T15:32:00Z">
              <w:tcPr>
                <w:tcW w:w="1670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179" w:author="Есеньков Кирилл Александрович" w:date="2017-09-07T15:29:00Z"/>
                <w:sz w:val="18"/>
                <w:szCs w:val="18"/>
                <w:lang w:val="en-US"/>
                <w:rPrChange w:id="180" w:author="Есеньков Кирилл Александрович" w:date="2017-09-07T15:34:00Z">
                  <w:rPr>
                    <w:ins w:id="181" w:author="Есеньков Кирилл Александрович" w:date="2017-09-07T15:29:00Z"/>
                    <w:lang w:val="en-US"/>
                  </w:rPr>
                </w:rPrChange>
              </w:rPr>
            </w:pPr>
            <w:ins w:id="182" w:author="Есеньков Кирилл Александрович" w:date="2017-09-07T15:33:00Z">
              <w:r w:rsidRPr="007D49EC">
                <w:rPr>
                  <w:sz w:val="18"/>
                  <w:szCs w:val="18"/>
                  <w:rPrChange w:id="183" w:author="Есеньков Кирилл Александрович" w:date="2017-09-07T15:34:00Z">
                    <w:rPr/>
                  </w:rPrChange>
                </w:rPr>
                <w:t>34</w:t>
              </w:r>
            </w:ins>
          </w:p>
        </w:tc>
        <w:tc>
          <w:tcPr>
            <w:tcW w:w="1693" w:type="dxa"/>
            <w:tcPrChange w:id="184" w:author="Есеньков Кирилл Александрович" w:date="2017-09-07T15:32:00Z">
              <w:tcPr>
                <w:tcW w:w="2068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185" w:author="Есеньков Кирилл Александрович" w:date="2017-09-07T15:29:00Z"/>
                <w:sz w:val="18"/>
                <w:szCs w:val="18"/>
                <w:lang w:val="en-US"/>
                <w:rPrChange w:id="186" w:author="Есеньков Кирилл Александрович" w:date="2017-09-07T15:34:00Z">
                  <w:rPr>
                    <w:ins w:id="187" w:author="Есеньков Кирилл Александрович" w:date="2017-09-07T15:29:00Z"/>
                    <w:lang w:val="en-US"/>
                  </w:rPr>
                </w:rPrChange>
              </w:rPr>
            </w:pPr>
            <w:ins w:id="188" w:author="Есеньков Кирилл Александрович" w:date="2017-09-07T15:33:00Z">
              <w:r w:rsidRPr="007D49EC">
                <w:rPr>
                  <w:sz w:val="18"/>
                  <w:szCs w:val="18"/>
                  <w:rPrChange w:id="189" w:author="Есеньков Кирилл Александрович" w:date="2017-09-07T15:34:00Z">
                    <w:rPr/>
                  </w:rPrChange>
                </w:rPr>
                <w:t>n/a</w:t>
              </w:r>
            </w:ins>
          </w:p>
        </w:tc>
        <w:tc>
          <w:tcPr>
            <w:tcW w:w="1851" w:type="dxa"/>
            <w:tcPrChange w:id="190" w:author="Есеньков Кирилл Александрович" w:date="2017-09-07T15:32:00Z">
              <w:tcPr>
                <w:tcW w:w="1759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191" w:author="Есеньков Кирилл Александрович" w:date="2017-09-07T15:29:00Z"/>
                <w:sz w:val="18"/>
                <w:szCs w:val="18"/>
                <w:lang w:val="en-US"/>
                <w:rPrChange w:id="192" w:author="Есеньков Кирилл Александрович" w:date="2017-09-07T15:34:00Z">
                  <w:rPr>
                    <w:ins w:id="193" w:author="Есеньков Кирилл Александрович" w:date="2017-09-07T15:29:00Z"/>
                    <w:lang w:val="en-US"/>
                  </w:rPr>
                </w:rPrChange>
              </w:rPr>
            </w:pPr>
            <w:ins w:id="194" w:author="Есеньков Кирилл Александрович" w:date="2017-09-07T15:34:00Z">
              <w:r w:rsidRPr="007D49EC">
                <w:rPr>
                  <w:sz w:val="18"/>
                  <w:szCs w:val="18"/>
                  <w:rPrChange w:id="195" w:author="Есеньков Кирилл Александрович" w:date="2017-09-07T15:34:00Z">
                    <w:rPr/>
                  </w:rPrChange>
                </w:rPr>
                <w:t>8.27</w:t>
              </w:r>
            </w:ins>
          </w:p>
        </w:tc>
        <w:tc>
          <w:tcPr>
            <w:tcW w:w="1837" w:type="dxa"/>
            <w:tcPrChange w:id="196" w:author="Есеньков Кирилл Александрович" w:date="2017-09-07T15:32:00Z">
              <w:tcPr>
                <w:tcW w:w="1979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197" w:author="Есеньков Кирилл Александрович" w:date="2017-09-07T15:29:00Z"/>
                <w:sz w:val="18"/>
                <w:szCs w:val="18"/>
                <w:lang w:val="en-US"/>
                <w:rPrChange w:id="198" w:author="Есеньков Кирилл Александрович" w:date="2017-09-07T15:34:00Z">
                  <w:rPr>
                    <w:ins w:id="199" w:author="Есеньков Кирилл Александрович" w:date="2017-09-07T15:29:00Z"/>
                    <w:lang w:val="en-US"/>
                  </w:rPr>
                </w:rPrChange>
              </w:rPr>
            </w:pPr>
            <w:ins w:id="200" w:author="Есеньков Кирилл Александрович" w:date="2017-09-07T15:34:00Z">
              <w:r w:rsidRPr="007D49EC">
                <w:rPr>
                  <w:sz w:val="18"/>
                  <w:szCs w:val="18"/>
                  <w:rPrChange w:id="201" w:author="Есеньков Кирилл Александрович" w:date="2017-09-07T15:34:00Z">
                    <w:rPr/>
                  </w:rPrChange>
                </w:rPr>
                <w:t>14.88</w:t>
              </w:r>
            </w:ins>
          </w:p>
        </w:tc>
      </w:tr>
      <w:tr w:rsidR="00B92794" w:rsidRPr="001F0067" w:rsidTr="00BE6D8E">
        <w:trPr>
          <w:ins w:id="202" w:author="Есеньков Кирилл Александрович" w:date="2017-09-07T15:29:00Z"/>
        </w:trPr>
        <w:tc>
          <w:tcPr>
            <w:tcW w:w="2349" w:type="dxa"/>
            <w:tcPrChange w:id="203" w:author="Есеньков Кирилл Александрович" w:date="2017-09-07T15:32:00Z">
              <w:tcPr>
                <w:tcW w:w="1869" w:type="dxa"/>
              </w:tcPr>
            </w:tcPrChange>
          </w:tcPr>
          <w:p w:rsidR="00B92794" w:rsidRPr="008A7D97" w:rsidRDefault="00B92794" w:rsidP="00B92794">
            <w:pPr>
              <w:rPr>
                <w:sz w:val="16"/>
                <w:szCs w:val="16"/>
              </w:rPr>
            </w:pPr>
            <w:r w:rsidRPr="008A7D97">
              <w:rPr>
                <w:b/>
                <w:sz w:val="16"/>
                <w:szCs w:val="16"/>
              </w:rPr>
              <w:t>PPND7</w:t>
            </w:r>
            <w:r>
              <w:rPr>
                <w:sz w:val="16"/>
                <w:szCs w:val="16"/>
              </w:rPr>
              <w:t xml:space="preserve"> (ICDF) </w:t>
            </w:r>
            <w:sdt>
              <w:sdtPr>
                <w:rPr>
                  <w:sz w:val="16"/>
                  <w:szCs w:val="16"/>
                </w:rPr>
                <w:id w:val="182637295"/>
                <w:citation/>
              </w:sdtPr>
              <w:sdtEndPr/>
              <w:sdtContent>
                <w:r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  <w:lang w:val="en-US"/>
                  </w:rPr>
                  <w:instrText xml:space="preserve"> CITATION WIC88 \l 1033 </w:instrText>
                </w:r>
                <w:r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[5]</w:t>
                </w:r>
                <w:r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1615" w:type="dxa"/>
            <w:tcPrChange w:id="204" w:author="Есеньков Кирилл Александрович" w:date="2017-09-07T15:32:00Z">
              <w:tcPr>
                <w:tcW w:w="1670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205" w:author="Есеньков Кирилл Александрович" w:date="2017-09-07T15:29:00Z"/>
                <w:sz w:val="18"/>
                <w:szCs w:val="18"/>
                <w:lang w:val="en-US"/>
                <w:rPrChange w:id="206" w:author="Есеньков Кирилл Александрович" w:date="2017-09-07T15:34:00Z">
                  <w:rPr>
                    <w:ins w:id="207" w:author="Есеньков Кирилл Александрович" w:date="2017-09-07T15:29:00Z"/>
                    <w:lang w:val="en-US"/>
                  </w:rPr>
                </w:rPrChange>
              </w:rPr>
            </w:pPr>
            <w:ins w:id="208" w:author="Есеньков Кирилл Александрович" w:date="2017-09-07T15:33:00Z">
              <w:r w:rsidRPr="007D49EC">
                <w:rPr>
                  <w:sz w:val="18"/>
                  <w:szCs w:val="18"/>
                  <w:rPrChange w:id="209" w:author="Есеньков Кирилл Александрович" w:date="2017-09-07T15:34:00Z">
                    <w:rPr/>
                  </w:rPrChange>
                </w:rPr>
                <w:t>34</w:t>
              </w:r>
            </w:ins>
          </w:p>
        </w:tc>
        <w:tc>
          <w:tcPr>
            <w:tcW w:w="1693" w:type="dxa"/>
            <w:tcPrChange w:id="210" w:author="Есеньков Кирилл Александрович" w:date="2017-09-07T15:32:00Z">
              <w:tcPr>
                <w:tcW w:w="2068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211" w:author="Есеньков Кирилл Александрович" w:date="2017-09-07T15:29:00Z"/>
                <w:sz w:val="18"/>
                <w:szCs w:val="18"/>
                <w:lang w:val="en-US"/>
                <w:rPrChange w:id="212" w:author="Есеньков Кирилл Александрович" w:date="2017-09-07T15:34:00Z">
                  <w:rPr>
                    <w:ins w:id="213" w:author="Есеньков Кирилл Александрович" w:date="2017-09-07T15:29:00Z"/>
                    <w:lang w:val="en-US"/>
                  </w:rPr>
                </w:rPrChange>
              </w:rPr>
            </w:pPr>
            <w:ins w:id="214" w:author="Есеньков Кирилл Александрович" w:date="2017-09-07T15:33:00Z">
              <w:r w:rsidRPr="007D49EC">
                <w:rPr>
                  <w:sz w:val="18"/>
                  <w:szCs w:val="18"/>
                  <w:rPrChange w:id="215" w:author="Есеньков Кирилл Александрович" w:date="2017-09-07T15:34:00Z">
                    <w:rPr/>
                  </w:rPrChange>
                </w:rPr>
                <w:t xml:space="preserve">34 </w:t>
              </w:r>
            </w:ins>
          </w:p>
        </w:tc>
        <w:tc>
          <w:tcPr>
            <w:tcW w:w="1851" w:type="dxa"/>
            <w:tcPrChange w:id="216" w:author="Есеньков Кирилл Александрович" w:date="2017-09-07T15:32:00Z">
              <w:tcPr>
                <w:tcW w:w="1759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217" w:author="Есеньков Кирилл Александрович" w:date="2017-09-07T15:29:00Z"/>
                <w:sz w:val="18"/>
                <w:szCs w:val="18"/>
                <w:lang w:val="en-US"/>
                <w:rPrChange w:id="218" w:author="Есеньков Кирилл Александрович" w:date="2017-09-07T15:34:00Z">
                  <w:rPr>
                    <w:ins w:id="219" w:author="Есеньков Кирилл Александрович" w:date="2017-09-07T15:29:00Z"/>
                    <w:lang w:val="en-US"/>
                  </w:rPr>
                </w:rPrChange>
              </w:rPr>
            </w:pPr>
            <w:ins w:id="220" w:author="Есеньков Кирилл Александрович" w:date="2017-09-07T15:34:00Z">
              <w:r w:rsidRPr="007D49EC">
                <w:rPr>
                  <w:sz w:val="18"/>
                  <w:szCs w:val="18"/>
                  <w:rPrChange w:id="221" w:author="Есеньков Кирилл Александрович" w:date="2017-09-07T15:34:00Z">
                    <w:rPr/>
                  </w:rPrChange>
                </w:rPr>
                <w:t>4.11</w:t>
              </w:r>
            </w:ins>
          </w:p>
        </w:tc>
        <w:tc>
          <w:tcPr>
            <w:tcW w:w="1837" w:type="dxa"/>
            <w:tcPrChange w:id="222" w:author="Есеньков Кирилл Александрович" w:date="2017-09-07T15:32:00Z">
              <w:tcPr>
                <w:tcW w:w="1979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223" w:author="Есеньков Кирилл Александрович" w:date="2017-09-07T15:29:00Z"/>
                <w:sz w:val="18"/>
                <w:szCs w:val="18"/>
                <w:lang w:val="en-US"/>
                <w:rPrChange w:id="224" w:author="Есеньков Кирилл Александрович" w:date="2017-09-07T15:34:00Z">
                  <w:rPr>
                    <w:ins w:id="225" w:author="Есеньков Кирилл Александрович" w:date="2017-09-07T15:29:00Z"/>
                    <w:lang w:val="en-US"/>
                  </w:rPr>
                </w:rPrChange>
              </w:rPr>
            </w:pPr>
            <w:ins w:id="226" w:author="Есеньков Кирилл Александрович" w:date="2017-09-07T15:34:00Z">
              <w:r w:rsidRPr="007D49EC">
                <w:rPr>
                  <w:sz w:val="18"/>
                  <w:szCs w:val="18"/>
                  <w:rPrChange w:id="227" w:author="Есеньков Кирилл Александрович" w:date="2017-09-07T15:34:00Z">
                    <w:rPr/>
                  </w:rPrChange>
                </w:rPr>
                <w:t>12.64</w:t>
              </w:r>
            </w:ins>
          </w:p>
        </w:tc>
      </w:tr>
      <w:tr w:rsidR="00B92794" w:rsidRPr="001F0067" w:rsidTr="00BE6D8E">
        <w:trPr>
          <w:ins w:id="228" w:author="Есеньков Кирилл Александрович" w:date="2017-09-07T15:29:00Z"/>
        </w:trPr>
        <w:tc>
          <w:tcPr>
            <w:tcW w:w="2349" w:type="dxa"/>
            <w:tcPrChange w:id="229" w:author="Есеньков Кирилл Александрович" w:date="2017-09-07T15:32:00Z">
              <w:tcPr>
                <w:tcW w:w="1869" w:type="dxa"/>
              </w:tcPr>
            </w:tcPrChange>
          </w:tcPr>
          <w:p w:rsidR="00B92794" w:rsidRPr="008A7D97" w:rsidRDefault="00B92794" w:rsidP="00B92794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Mixture-of-Triangles</w:t>
            </w:r>
            <w:proofErr w:type="spellEnd"/>
            <w:r w:rsidRPr="008A7D9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1900823570"/>
                <w:citation/>
              </w:sdtPr>
              <w:sdtEndPr/>
              <w:sdtContent>
                <w:r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</w:rPr>
                  <w:instrText xml:space="preserve"> CITATION KAB00 \l 1049 </w:instrText>
                </w:r>
                <w:r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</w:rPr>
                  <w:t>[6]</w:t>
                </w:r>
                <w:r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1615" w:type="dxa"/>
            <w:tcPrChange w:id="230" w:author="Есеньков Кирилл Александрович" w:date="2017-09-07T15:32:00Z">
              <w:tcPr>
                <w:tcW w:w="1670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231" w:author="Есеньков Кирилл Александрович" w:date="2017-09-07T15:29:00Z"/>
                <w:sz w:val="18"/>
                <w:szCs w:val="18"/>
                <w:lang w:val="en-US"/>
                <w:rPrChange w:id="232" w:author="Есеньков Кирилл Александрович" w:date="2017-09-07T15:34:00Z">
                  <w:rPr>
                    <w:ins w:id="233" w:author="Есеньков Кирилл Александрович" w:date="2017-09-07T15:29:00Z"/>
                    <w:lang w:val="en-US"/>
                  </w:rPr>
                </w:rPrChange>
              </w:rPr>
            </w:pPr>
            <w:ins w:id="234" w:author="Есеньков Кирилл Александрович" w:date="2017-09-07T15:33:00Z">
              <w:r w:rsidRPr="007D49EC">
                <w:rPr>
                  <w:sz w:val="18"/>
                  <w:szCs w:val="18"/>
                  <w:rPrChange w:id="235" w:author="Есеньков Кирилл Александрович" w:date="2017-09-07T15:34:00Z">
                    <w:rPr/>
                  </w:rPrChange>
                </w:rPr>
                <w:t>15</w:t>
              </w:r>
            </w:ins>
          </w:p>
        </w:tc>
        <w:tc>
          <w:tcPr>
            <w:tcW w:w="1693" w:type="dxa"/>
            <w:tcPrChange w:id="236" w:author="Есеньков Кирилл Александрович" w:date="2017-09-07T15:32:00Z">
              <w:tcPr>
                <w:tcW w:w="2068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237" w:author="Есеньков Кирилл Александрович" w:date="2017-09-07T15:29:00Z"/>
                <w:sz w:val="18"/>
                <w:szCs w:val="18"/>
                <w:lang w:val="en-US"/>
                <w:rPrChange w:id="238" w:author="Есеньков Кирилл Александрович" w:date="2017-09-07T15:34:00Z">
                  <w:rPr>
                    <w:ins w:id="239" w:author="Есеньков Кирилл Александрович" w:date="2017-09-07T15:29:00Z"/>
                    <w:lang w:val="en-US"/>
                  </w:rPr>
                </w:rPrChange>
              </w:rPr>
            </w:pPr>
            <w:ins w:id="240" w:author="Есеньков Кирилл Александрович" w:date="2017-09-07T15:33:00Z">
              <w:r w:rsidRPr="007D49EC">
                <w:rPr>
                  <w:sz w:val="18"/>
                  <w:szCs w:val="18"/>
                  <w:rPrChange w:id="241" w:author="Есеньков Кирилл Александрович" w:date="2017-09-07T15:34:00Z">
                    <w:rPr/>
                  </w:rPrChange>
                </w:rPr>
                <w:t xml:space="preserve">+  </w:t>
              </w:r>
            </w:ins>
          </w:p>
        </w:tc>
        <w:tc>
          <w:tcPr>
            <w:tcW w:w="1851" w:type="dxa"/>
            <w:tcPrChange w:id="242" w:author="Есеньков Кирилл Александрович" w:date="2017-09-07T15:32:00Z">
              <w:tcPr>
                <w:tcW w:w="1759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243" w:author="Есеньков Кирилл Александрович" w:date="2017-09-07T15:29:00Z"/>
                <w:sz w:val="18"/>
                <w:szCs w:val="18"/>
                <w:lang w:val="en-US"/>
                <w:rPrChange w:id="244" w:author="Есеньков Кирилл Александрович" w:date="2017-09-07T15:34:00Z">
                  <w:rPr>
                    <w:ins w:id="245" w:author="Есеньков Кирилл Александрович" w:date="2017-09-07T15:29:00Z"/>
                    <w:lang w:val="en-US"/>
                  </w:rPr>
                </w:rPrChange>
              </w:rPr>
            </w:pPr>
            <w:ins w:id="246" w:author="Есеньков Кирилл Александрович" w:date="2017-09-07T15:34:00Z">
              <w:r w:rsidRPr="007D49EC">
                <w:rPr>
                  <w:sz w:val="18"/>
                  <w:szCs w:val="18"/>
                  <w:rPrChange w:id="247" w:author="Есеньков Кирилл Александрович" w:date="2017-09-07T15:34:00Z">
                    <w:rPr/>
                  </w:rPrChange>
                </w:rPr>
                <w:t>17.3</w:t>
              </w:r>
            </w:ins>
          </w:p>
        </w:tc>
        <w:tc>
          <w:tcPr>
            <w:tcW w:w="1837" w:type="dxa"/>
            <w:tcPrChange w:id="248" w:author="Есеньков Кирилл Александрович" w:date="2017-09-07T15:32:00Z">
              <w:tcPr>
                <w:tcW w:w="1979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249" w:author="Есеньков Кирилл Александрович" w:date="2017-09-07T15:29:00Z"/>
                <w:sz w:val="18"/>
                <w:szCs w:val="18"/>
                <w:lang w:val="en-US"/>
                <w:rPrChange w:id="250" w:author="Есеньков Кирилл Александрович" w:date="2017-09-07T15:34:00Z">
                  <w:rPr>
                    <w:ins w:id="251" w:author="Есеньков Кирилл Александрович" w:date="2017-09-07T15:29:00Z"/>
                    <w:lang w:val="en-US"/>
                  </w:rPr>
                </w:rPrChange>
              </w:rPr>
            </w:pPr>
            <w:ins w:id="252" w:author="Есеньков Кирилл Александрович" w:date="2017-09-07T15:34:00Z">
              <w:r w:rsidRPr="007D49EC">
                <w:rPr>
                  <w:sz w:val="18"/>
                  <w:szCs w:val="18"/>
                  <w:rPrChange w:id="253" w:author="Есеньков Кирилл Александрович" w:date="2017-09-07T15:34:00Z">
                    <w:rPr/>
                  </w:rPrChange>
                </w:rPr>
                <w:t>17.3</w:t>
              </w:r>
            </w:ins>
          </w:p>
        </w:tc>
      </w:tr>
      <w:tr w:rsidR="00B92794" w:rsidRPr="001F0067" w:rsidTr="00BE6D8E">
        <w:trPr>
          <w:ins w:id="254" w:author="Есеньков Кирилл Александрович" w:date="2017-09-07T15:29:00Z"/>
        </w:trPr>
        <w:tc>
          <w:tcPr>
            <w:tcW w:w="2349" w:type="dxa"/>
            <w:tcPrChange w:id="255" w:author="Есеньков Кирилл Александрович" w:date="2017-09-07T15:32:00Z">
              <w:tcPr>
                <w:tcW w:w="1869" w:type="dxa"/>
              </w:tcPr>
            </w:tcPrChange>
          </w:tcPr>
          <w:p w:rsidR="00B92794" w:rsidRPr="008A7D97" w:rsidRDefault="00B92794" w:rsidP="00586AC5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Polar</w:t>
            </w:r>
            <w:proofErr w:type="spellEnd"/>
            <w:r w:rsidRPr="008A7D9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7519957"/>
                <w:citation/>
              </w:sdtPr>
              <w:sdtEndPr/>
              <w:sdtContent>
                <w:r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</w:rPr>
                  <w:instrText xml:space="preserve"> CITATION KNO69 \l 1049 </w:instrText>
                </w:r>
                <w:r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</w:rPr>
                  <w:t>[7]</w:t>
                </w:r>
                <w:r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1615" w:type="dxa"/>
            <w:tcPrChange w:id="256" w:author="Есеньков Кирилл Александрович" w:date="2017-09-07T15:32:00Z">
              <w:tcPr>
                <w:tcW w:w="1670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257" w:author="Есеньков Кирилл Александрович" w:date="2017-09-07T15:29:00Z"/>
                <w:sz w:val="18"/>
                <w:szCs w:val="18"/>
                <w:lang w:val="en-US"/>
                <w:rPrChange w:id="258" w:author="Есеньков Кирилл Александрович" w:date="2017-09-07T15:34:00Z">
                  <w:rPr>
                    <w:ins w:id="259" w:author="Есеньков Кирилл Александрович" w:date="2017-09-07T15:29:00Z"/>
                    <w:lang w:val="en-US"/>
                  </w:rPr>
                </w:rPrChange>
              </w:rPr>
            </w:pPr>
            <w:ins w:id="260" w:author="Есеньков Кирилл Александрович" w:date="2017-09-07T15:33:00Z">
              <w:r w:rsidRPr="007D49EC">
                <w:rPr>
                  <w:sz w:val="18"/>
                  <w:szCs w:val="18"/>
                  <w:rPrChange w:id="261" w:author="Есеньков Кирилл Александрович" w:date="2017-09-07T15:34:00Z">
                    <w:rPr/>
                  </w:rPrChange>
                </w:rPr>
                <w:t>26</w:t>
              </w:r>
            </w:ins>
          </w:p>
        </w:tc>
        <w:tc>
          <w:tcPr>
            <w:tcW w:w="1693" w:type="dxa"/>
            <w:tcPrChange w:id="262" w:author="Есеньков Кирилл Александрович" w:date="2017-09-07T15:32:00Z">
              <w:tcPr>
                <w:tcW w:w="2068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263" w:author="Есеньков Кирилл Александрович" w:date="2017-09-07T15:29:00Z"/>
                <w:sz w:val="18"/>
                <w:szCs w:val="18"/>
                <w:lang w:val="en-US"/>
                <w:rPrChange w:id="264" w:author="Есеньков Кирилл Александрович" w:date="2017-09-07T15:34:00Z">
                  <w:rPr>
                    <w:ins w:id="265" w:author="Есеньков Кирилл Александрович" w:date="2017-09-07T15:29:00Z"/>
                    <w:lang w:val="en-US"/>
                  </w:rPr>
                </w:rPrChange>
              </w:rPr>
            </w:pPr>
            <w:ins w:id="266" w:author="Есеньков Кирилл Александрович" w:date="2017-09-07T15:33:00Z">
              <w:r w:rsidRPr="007D49EC">
                <w:rPr>
                  <w:sz w:val="18"/>
                  <w:szCs w:val="18"/>
                  <w:rPrChange w:id="267" w:author="Есеньков Кирилл Александрович" w:date="2017-09-07T15:34:00Z">
                    <w:rPr/>
                  </w:rPrChange>
                </w:rPr>
                <w:t>n/a</w:t>
              </w:r>
            </w:ins>
          </w:p>
        </w:tc>
        <w:tc>
          <w:tcPr>
            <w:tcW w:w="1851" w:type="dxa"/>
            <w:tcPrChange w:id="268" w:author="Есеньков Кирилл Александрович" w:date="2017-09-07T15:32:00Z">
              <w:tcPr>
                <w:tcW w:w="1759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269" w:author="Есеньков Кирилл Александрович" w:date="2017-09-07T15:29:00Z"/>
                <w:sz w:val="18"/>
                <w:szCs w:val="18"/>
                <w:lang w:val="en-US"/>
                <w:rPrChange w:id="270" w:author="Есеньков Кирилл Александрович" w:date="2017-09-07T15:34:00Z">
                  <w:rPr>
                    <w:ins w:id="271" w:author="Есеньков Кирилл Александрович" w:date="2017-09-07T15:29:00Z"/>
                    <w:lang w:val="en-US"/>
                  </w:rPr>
                </w:rPrChange>
              </w:rPr>
            </w:pPr>
            <w:ins w:id="272" w:author="Есеньков Кирилл Александрович" w:date="2017-09-07T15:34:00Z">
              <w:r w:rsidRPr="007D49EC">
                <w:rPr>
                  <w:sz w:val="18"/>
                  <w:szCs w:val="18"/>
                  <w:rPrChange w:id="273" w:author="Есеньков Кирилл Александрович" w:date="2017-09-07T15:34:00Z">
                    <w:rPr/>
                  </w:rPrChange>
                </w:rPr>
                <w:t xml:space="preserve">n/a </w:t>
              </w:r>
            </w:ins>
          </w:p>
        </w:tc>
        <w:tc>
          <w:tcPr>
            <w:tcW w:w="1837" w:type="dxa"/>
            <w:tcPrChange w:id="274" w:author="Есеньков Кирилл Александрович" w:date="2017-09-07T15:32:00Z">
              <w:tcPr>
                <w:tcW w:w="1979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275" w:author="Есеньков Кирилл Александрович" w:date="2017-09-07T15:29:00Z"/>
                <w:sz w:val="18"/>
                <w:szCs w:val="18"/>
                <w:lang w:val="en-US"/>
                <w:rPrChange w:id="276" w:author="Есеньков Кирилл Александрович" w:date="2017-09-07T15:34:00Z">
                  <w:rPr>
                    <w:ins w:id="277" w:author="Есеньков Кирилл Александрович" w:date="2017-09-07T15:29:00Z"/>
                    <w:lang w:val="en-US"/>
                  </w:rPr>
                </w:rPrChange>
              </w:rPr>
            </w:pPr>
            <w:ins w:id="278" w:author="Есеньков Кирилл Александрович" w:date="2017-09-07T15:34:00Z">
              <w:r w:rsidRPr="007D49EC">
                <w:rPr>
                  <w:sz w:val="18"/>
                  <w:szCs w:val="18"/>
                  <w:rPrChange w:id="279" w:author="Есеньков Кирилл Александрович" w:date="2017-09-07T15:34:00Z">
                    <w:rPr/>
                  </w:rPrChange>
                </w:rPr>
                <w:t>n/a</w:t>
              </w:r>
            </w:ins>
          </w:p>
        </w:tc>
      </w:tr>
      <w:tr w:rsidR="00B92794" w:rsidRPr="001F0067" w:rsidTr="00BE6D8E">
        <w:trPr>
          <w:ins w:id="280" w:author="Есеньков Кирилл Александрович" w:date="2017-09-07T15:29:00Z"/>
        </w:trPr>
        <w:tc>
          <w:tcPr>
            <w:tcW w:w="2349" w:type="dxa"/>
            <w:tcPrChange w:id="281" w:author="Есеньков Кирилл Александрович" w:date="2017-09-07T15:32:00Z">
              <w:tcPr>
                <w:tcW w:w="1869" w:type="dxa"/>
              </w:tcPr>
            </w:tcPrChange>
          </w:tcPr>
          <w:p w:rsidR="00B92794" w:rsidRPr="008A7D97" w:rsidRDefault="00B92794" w:rsidP="00B92794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Leva</w:t>
            </w:r>
            <w:proofErr w:type="spellEnd"/>
            <w:r w:rsidRPr="008A7D97">
              <w:rPr>
                <w:sz w:val="16"/>
                <w:szCs w:val="16"/>
              </w:rPr>
              <w:t xml:space="preserve"> (</w:t>
            </w:r>
            <w:proofErr w:type="spellStart"/>
            <w:r w:rsidRPr="008A7D97">
              <w:rPr>
                <w:sz w:val="16"/>
                <w:szCs w:val="16"/>
              </w:rPr>
              <w:t>Ratio</w:t>
            </w:r>
            <w:proofErr w:type="spellEnd"/>
            <w:r w:rsidRPr="008A7D97">
              <w:rPr>
                <w:sz w:val="16"/>
                <w:szCs w:val="16"/>
              </w:rPr>
              <w:t xml:space="preserve">) </w:t>
            </w:r>
            <w:sdt>
              <w:sdtPr>
                <w:rPr>
                  <w:sz w:val="16"/>
                  <w:szCs w:val="16"/>
                </w:rPr>
                <w:id w:val="-402140974"/>
                <w:citation/>
              </w:sdtPr>
              <w:sdtEndPr/>
              <w:sdtContent>
                <w:r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</w:rPr>
                  <w:instrText xml:space="preserve"> CITATION LEV92 \l 1049 </w:instrText>
                </w:r>
                <w:r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</w:rPr>
                  <w:t>[8]</w:t>
                </w:r>
                <w:r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1615" w:type="dxa"/>
            <w:tcPrChange w:id="282" w:author="Есеньков Кирилл Александрович" w:date="2017-09-07T15:32:00Z">
              <w:tcPr>
                <w:tcW w:w="1670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283" w:author="Есеньков Кирилл Александрович" w:date="2017-09-07T15:29:00Z"/>
                <w:sz w:val="18"/>
                <w:szCs w:val="18"/>
                <w:lang w:val="en-US"/>
                <w:rPrChange w:id="284" w:author="Есеньков Кирилл Александрович" w:date="2017-09-07T15:34:00Z">
                  <w:rPr>
                    <w:ins w:id="285" w:author="Есеньков Кирилл Александрович" w:date="2017-09-07T15:29:00Z"/>
                    <w:lang w:val="en-US"/>
                  </w:rPr>
                </w:rPrChange>
              </w:rPr>
            </w:pPr>
            <w:ins w:id="286" w:author="Есеньков Кирилл Александрович" w:date="2017-09-07T15:33:00Z">
              <w:r w:rsidRPr="007D49EC">
                <w:rPr>
                  <w:sz w:val="18"/>
                  <w:szCs w:val="18"/>
                  <w:rPrChange w:id="287" w:author="Есеньков Кирилл Александрович" w:date="2017-09-07T15:34:00Z">
                    <w:rPr/>
                  </w:rPrChange>
                </w:rPr>
                <w:t>36</w:t>
              </w:r>
            </w:ins>
          </w:p>
        </w:tc>
        <w:tc>
          <w:tcPr>
            <w:tcW w:w="1693" w:type="dxa"/>
            <w:tcPrChange w:id="288" w:author="Есеньков Кирилл Александрович" w:date="2017-09-07T15:32:00Z">
              <w:tcPr>
                <w:tcW w:w="2068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289" w:author="Есеньков Кирилл Александрович" w:date="2017-09-07T15:29:00Z"/>
                <w:sz w:val="18"/>
                <w:szCs w:val="18"/>
                <w:lang w:val="en-US"/>
                <w:rPrChange w:id="290" w:author="Есеньков Кирилл Александрович" w:date="2017-09-07T15:34:00Z">
                  <w:rPr>
                    <w:ins w:id="291" w:author="Есеньков Кирилл Александрович" w:date="2017-09-07T15:29:00Z"/>
                    <w:lang w:val="en-US"/>
                  </w:rPr>
                </w:rPrChange>
              </w:rPr>
            </w:pPr>
            <w:ins w:id="292" w:author="Есеньков Кирилл Александрович" w:date="2017-09-07T15:33:00Z">
              <w:r w:rsidRPr="007D49EC">
                <w:rPr>
                  <w:sz w:val="18"/>
                  <w:szCs w:val="18"/>
                  <w:rPrChange w:id="293" w:author="Есеньков Кирилл Александрович" w:date="2017-09-07T15:34:00Z">
                    <w:rPr/>
                  </w:rPrChange>
                </w:rPr>
                <w:t xml:space="preserve">+  </w:t>
              </w:r>
            </w:ins>
          </w:p>
        </w:tc>
        <w:tc>
          <w:tcPr>
            <w:tcW w:w="1851" w:type="dxa"/>
            <w:tcPrChange w:id="294" w:author="Есеньков Кирилл Александрович" w:date="2017-09-07T15:32:00Z">
              <w:tcPr>
                <w:tcW w:w="1759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295" w:author="Есеньков Кирилл Александрович" w:date="2017-09-07T15:29:00Z"/>
                <w:sz w:val="18"/>
                <w:szCs w:val="18"/>
                <w:lang w:val="en-US"/>
                <w:rPrChange w:id="296" w:author="Есеньков Кирилл Александрович" w:date="2017-09-07T15:34:00Z">
                  <w:rPr>
                    <w:ins w:id="297" w:author="Есеньков Кирилл Александрович" w:date="2017-09-07T15:29:00Z"/>
                    <w:lang w:val="en-US"/>
                  </w:rPr>
                </w:rPrChange>
              </w:rPr>
            </w:pPr>
            <w:ins w:id="298" w:author="Есеньков Кирилл Александрович" w:date="2017-09-07T15:34:00Z">
              <w:r w:rsidRPr="007D49EC">
                <w:rPr>
                  <w:sz w:val="18"/>
                  <w:szCs w:val="18"/>
                  <w:rPrChange w:id="299" w:author="Есеньков Кирилл Александрович" w:date="2017-09-07T15:34:00Z">
                    <w:rPr/>
                  </w:rPrChange>
                </w:rPr>
                <w:t>8.09</w:t>
              </w:r>
            </w:ins>
          </w:p>
        </w:tc>
        <w:tc>
          <w:tcPr>
            <w:tcW w:w="1837" w:type="dxa"/>
            <w:tcPrChange w:id="300" w:author="Есеньков Кирилл Александрович" w:date="2017-09-07T15:32:00Z">
              <w:tcPr>
                <w:tcW w:w="1979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301" w:author="Есеньков Кирилл Александрович" w:date="2017-09-07T15:29:00Z"/>
                <w:sz w:val="18"/>
                <w:szCs w:val="18"/>
                <w:lang w:val="en-US"/>
                <w:rPrChange w:id="302" w:author="Есеньков Кирилл Александрович" w:date="2017-09-07T15:34:00Z">
                  <w:rPr>
                    <w:ins w:id="303" w:author="Есеньков Кирилл Александрович" w:date="2017-09-07T15:29:00Z"/>
                    <w:lang w:val="en-US"/>
                  </w:rPr>
                </w:rPrChange>
              </w:rPr>
            </w:pPr>
            <w:ins w:id="304" w:author="Есеньков Кирилл Александрович" w:date="2017-09-07T15:34:00Z">
              <w:r w:rsidRPr="007D49EC">
                <w:rPr>
                  <w:sz w:val="18"/>
                  <w:szCs w:val="18"/>
                  <w:rPrChange w:id="305" w:author="Есеньков Кирилл Александрович" w:date="2017-09-07T15:34:00Z">
                    <w:rPr/>
                  </w:rPrChange>
                </w:rPr>
                <w:t>11.59</w:t>
              </w:r>
            </w:ins>
          </w:p>
        </w:tc>
      </w:tr>
      <w:tr w:rsidR="00B92794" w:rsidRPr="001F0067" w:rsidTr="00BE6D8E">
        <w:trPr>
          <w:ins w:id="306" w:author="Есеньков Кирилл Александрович" w:date="2017-09-07T15:29:00Z"/>
        </w:trPr>
        <w:tc>
          <w:tcPr>
            <w:tcW w:w="2349" w:type="dxa"/>
            <w:tcPrChange w:id="307" w:author="Есеньков Кирилл Александрович" w:date="2017-09-07T15:32:00Z">
              <w:tcPr>
                <w:tcW w:w="1869" w:type="dxa"/>
              </w:tcPr>
            </w:tcPrChange>
          </w:tcPr>
          <w:p w:rsidR="00B92794" w:rsidRPr="008A7D97" w:rsidRDefault="00B92794" w:rsidP="00B92794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Marsaglia</w:t>
            </w:r>
            <w:r w:rsidRPr="008A7D97">
              <w:rPr>
                <w:sz w:val="16"/>
                <w:szCs w:val="16"/>
              </w:rPr>
              <w:t>-</w:t>
            </w:r>
            <w:r w:rsidRPr="008A7D97">
              <w:rPr>
                <w:b/>
                <w:sz w:val="16"/>
                <w:szCs w:val="16"/>
              </w:rPr>
              <w:t>Bray</w:t>
            </w:r>
            <w:proofErr w:type="spellEnd"/>
            <w:r w:rsidRPr="008A7D9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2076621468"/>
                <w:citation/>
              </w:sdtPr>
              <w:sdtEndPr/>
              <w:sdtContent>
                <w:r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  <w:lang w:val="en-US"/>
                  </w:rPr>
                  <w:instrText xml:space="preserve"> CITATION MAR64 \l 1033 </w:instrText>
                </w:r>
                <w:r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[9]</w:t>
                </w:r>
                <w:r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1615" w:type="dxa"/>
            <w:tcPrChange w:id="308" w:author="Есеньков Кирилл Александрович" w:date="2017-09-07T15:32:00Z">
              <w:tcPr>
                <w:tcW w:w="1670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309" w:author="Есеньков Кирилл Александрович" w:date="2017-09-07T15:29:00Z"/>
                <w:sz w:val="18"/>
                <w:szCs w:val="18"/>
                <w:lang w:val="en-US"/>
                <w:rPrChange w:id="310" w:author="Есеньков Кирилл Александрович" w:date="2017-09-07T15:34:00Z">
                  <w:rPr>
                    <w:ins w:id="311" w:author="Есеньков Кирилл Александрович" w:date="2017-09-07T15:29:00Z"/>
                    <w:lang w:val="en-US"/>
                  </w:rPr>
                </w:rPrChange>
              </w:rPr>
            </w:pPr>
            <w:ins w:id="312" w:author="Есеньков Кирилл Александрович" w:date="2017-09-07T15:33:00Z">
              <w:r w:rsidRPr="007D49EC">
                <w:rPr>
                  <w:sz w:val="18"/>
                  <w:szCs w:val="18"/>
                  <w:rPrChange w:id="313" w:author="Есеньков Кирилл Александрович" w:date="2017-09-07T15:34:00Z">
                    <w:rPr/>
                  </w:rPrChange>
                </w:rPr>
                <w:t>36</w:t>
              </w:r>
            </w:ins>
          </w:p>
        </w:tc>
        <w:tc>
          <w:tcPr>
            <w:tcW w:w="1693" w:type="dxa"/>
            <w:tcPrChange w:id="314" w:author="Есеньков Кирилл Александрович" w:date="2017-09-07T15:32:00Z">
              <w:tcPr>
                <w:tcW w:w="2068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315" w:author="Есеньков Кирилл Александрович" w:date="2017-09-07T15:29:00Z"/>
                <w:sz w:val="18"/>
                <w:szCs w:val="18"/>
                <w:lang w:val="en-US"/>
                <w:rPrChange w:id="316" w:author="Есеньков Кирилл Александрович" w:date="2017-09-07T15:34:00Z">
                  <w:rPr>
                    <w:ins w:id="317" w:author="Есеньков Кирилл Александрович" w:date="2017-09-07T15:29:00Z"/>
                    <w:lang w:val="en-US"/>
                  </w:rPr>
                </w:rPrChange>
              </w:rPr>
            </w:pPr>
            <w:ins w:id="318" w:author="Есеньков Кирилл Александрович" w:date="2017-09-07T15:33:00Z">
              <w:r w:rsidRPr="007D49EC">
                <w:rPr>
                  <w:sz w:val="18"/>
                  <w:szCs w:val="18"/>
                  <w:rPrChange w:id="319" w:author="Есеньков Кирилл Александрович" w:date="2017-09-07T15:34:00Z">
                    <w:rPr/>
                  </w:rPrChange>
                </w:rPr>
                <w:t xml:space="preserve">+  </w:t>
              </w:r>
            </w:ins>
          </w:p>
        </w:tc>
        <w:tc>
          <w:tcPr>
            <w:tcW w:w="1851" w:type="dxa"/>
            <w:tcPrChange w:id="320" w:author="Есеньков Кирилл Александрович" w:date="2017-09-07T15:32:00Z">
              <w:tcPr>
                <w:tcW w:w="1759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321" w:author="Есеньков Кирилл Александрович" w:date="2017-09-07T15:29:00Z"/>
                <w:sz w:val="18"/>
                <w:szCs w:val="18"/>
                <w:lang w:val="en-US"/>
                <w:rPrChange w:id="322" w:author="Есеньков Кирилл Александрович" w:date="2017-09-07T15:34:00Z">
                  <w:rPr>
                    <w:ins w:id="323" w:author="Есеньков Кирилл Александрович" w:date="2017-09-07T15:29:00Z"/>
                    <w:lang w:val="en-US"/>
                  </w:rPr>
                </w:rPrChange>
              </w:rPr>
            </w:pPr>
            <w:ins w:id="324" w:author="Есеньков Кирилл Александрович" w:date="2017-09-07T15:34:00Z">
              <w:r w:rsidRPr="007D49EC">
                <w:rPr>
                  <w:sz w:val="18"/>
                  <w:szCs w:val="18"/>
                  <w:rPrChange w:id="325" w:author="Есеньков Кирилл Александрович" w:date="2017-09-07T15:34:00Z">
                    <w:rPr/>
                  </w:rPrChange>
                </w:rPr>
                <w:t xml:space="preserve">9.2 </w:t>
              </w:r>
            </w:ins>
          </w:p>
        </w:tc>
        <w:tc>
          <w:tcPr>
            <w:tcW w:w="1837" w:type="dxa"/>
            <w:tcPrChange w:id="326" w:author="Есеньков Кирилл Александрович" w:date="2017-09-07T15:32:00Z">
              <w:tcPr>
                <w:tcW w:w="1979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327" w:author="Есеньков Кирилл Александрович" w:date="2017-09-07T15:29:00Z"/>
                <w:sz w:val="18"/>
                <w:szCs w:val="18"/>
                <w:lang w:val="en-US"/>
                <w:rPrChange w:id="328" w:author="Есеньков Кирилл Александрович" w:date="2017-09-07T15:34:00Z">
                  <w:rPr>
                    <w:ins w:id="329" w:author="Есеньков Кирилл Александрович" w:date="2017-09-07T15:29:00Z"/>
                    <w:lang w:val="en-US"/>
                  </w:rPr>
                </w:rPrChange>
              </w:rPr>
            </w:pPr>
            <w:ins w:id="330" w:author="Есеньков Кирилл Александрович" w:date="2017-09-07T15:34:00Z">
              <w:r w:rsidRPr="007D49EC">
                <w:rPr>
                  <w:sz w:val="18"/>
                  <w:szCs w:val="18"/>
                  <w:rPrChange w:id="331" w:author="Есеньков Кирилл Александрович" w:date="2017-09-07T15:34:00Z">
                    <w:rPr/>
                  </w:rPrChange>
                </w:rPr>
                <w:t>17+</w:t>
              </w:r>
            </w:ins>
          </w:p>
        </w:tc>
      </w:tr>
      <w:tr w:rsidR="00B92794" w:rsidRPr="001F0067" w:rsidTr="00BE6D8E">
        <w:trPr>
          <w:ins w:id="332" w:author="Есеньков Кирилл Александрович" w:date="2017-09-07T15:29:00Z"/>
        </w:trPr>
        <w:tc>
          <w:tcPr>
            <w:tcW w:w="2349" w:type="dxa"/>
            <w:tcPrChange w:id="333" w:author="Есеньков Кирилл Александрович" w:date="2017-09-07T15:32:00Z">
              <w:tcPr>
                <w:tcW w:w="1869" w:type="dxa"/>
              </w:tcPr>
            </w:tcPrChange>
          </w:tcPr>
          <w:p w:rsidR="00B92794" w:rsidRPr="008A7D97" w:rsidRDefault="00B92794" w:rsidP="00B92794">
            <w:pPr>
              <w:rPr>
                <w:sz w:val="16"/>
                <w:szCs w:val="16"/>
              </w:rPr>
            </w:pPr>
            <w:r w:rsidRPr="008A7D97">
              <w:rPr>
                <w:b/>
                <w:sz w:val="16"/>
                <w:szCs w:val="16"/>
              </w:rPr>
              <w:t>GRAND</w:t>
            </w:r>
            <w:r w:rsidRPr="008A7D9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91020660"/>
                <w:citation/>
              </w:sdtPr>
              <w:sdtEndPr/>
              <w:sdtContent>
                <w:r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  <w:lang w:val="en-US"/>
                  </w:rPr>
                  <w:instrText xml:space="preserve"> CITATION BRE74 \l 1033 </w:instrText>
                </w:r>
                <w:r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[10]</w:t>
                </w:r>
                <w:r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1615" w:type="dxa"/>
            <w:tcPrChange w:id="334" w:author="Есеньков Кирилл Александрович" w:date="2017-09-07T15:32:00Z">
              <w:tcPr>
                <w:tcW w:w="1670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335" w:author="Есеньков Кирилл Александрович" w:date="2017-09-07T15:29:00Z"/>
                <w:sz w:val="18"/>
                <w:szCs w:val="18"/>
                <w:lang w:val="en-US"/>
                <w:rPrChange w:id="336" w:author="Есеньков Кирилл Александрович" w:date="2017-09-07T15:34:00Z">
                  <w:rPr>
                    <w:ins w:id="337" w:author="Есеньков Кирилл Александрович" w:date="2017-09-07T15:29:00Z"/>
                    <w:lang w:val="en-US"/>
                  </w:rPr>
                </w:rPrChange>
              </w:rPr>
            </w:pPr>
            <w:ins w:id="338" w:author="Есеньков Кирилл Александрович" w:date="2017-09-07T15:33:00Z">
              <w:r w:rsidRPr="007D49EC">
                <w:rPr>
                  <w:sz w:val="18"/>
                  <w:szCs w:val="18"/>
                  <w:rPrChange w:id="339" w:author="Есеньков Кирилл Александрович" w:date="2017-09-07T15:34:00Z">
                    <w:rPr/>
                  </w:rPrChange>
                </w:rPr>
                <w:t>29</w:t>
              </w:r>
            </w:ins>
          </w:p>
        </w:tc>
        <w:tc>
          <w:tcPr>
            <w:tcW w:w="1693" w:type="dxa"/>
            <w:tcPrChange w:id="340" w:author="Есеньков Кирилл Александрович" w:date="2017-09-07T15:32:00Z">
              <w:tcPr>
                <w:tcW w:w="2068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341" w:author="Есеньков Кирилл Александрович" w:date="2017-09-07T15:29:00Z"/>
                <w:sz w:val="18"/>
                <w:szCs w:val="18"/>
                <w:lang w:val="en-US"/>
                <w:rPrChange w:id="342" w:author="Есеньков Кирилл Александрович" w:date="2017-09-07T15:34:00Z">
                  <w:rPr>
                    <w:ins w:id="343" w:author="Есеньков Кирилл Александрович" w:date="2017-09-07T15:29:00Z"/>
                    <w:lang w:val="en-US"/>
                  </w:rPr>
                </w:rPrChange>
              </w:rPr>
            </w:pPr>
            <w:ins w:id="344" w:author="Есеньков Кирилл Александрович" w:date="2017-09-07T15:33:00Z">
              <w:r w:rsidRPr="007D49EC">
                <w:rPr>
                  <w:sz w:val="18"/>
                  <w:szCs w:val="18"/>
                  <w:rPrChange w:id="345" w:author="Есеньков Кирилл Александрович" w:date="2017-09-07T15:34:00Z">
                    <w:rPr/>
                  </w:rPrChange>
                </w:rPr>
                <w:t xml:space="preserve">30 </w:t>
              </w:r>
            </w:ins>
          </w:p>
        </w:tc>
        <w:tc>
          <w:tcPr>
            <w:tcW w:w="1851" w:type="dxa"/>
            <w:tcPrChange w:id="346" w:author="Есеньков Кирилл Александрович" w:date="2017-09-07T15:32:00Z">
              <w:tcPr>
                <w:tcW w:w="1759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347" w:author="Есеньков Кирилл Александрович" w:date="2017-09-07T15:29:00Z"/>
                <w:sz w:val="18"/>
                <w:szCs w:val="18"/>
                <w:lang w:val="en-US"/>
                <w:rPrChange w:id="348" w:author="Есеньков Кирилл Александрович" w:date="2017-09-07T15:34:00Z">
                  <w:rPr>
                    <w:ins w:id="349" w:author="Есеньков Кирилл Александрович" w:date="2017-09-07T15:29:00Z"/>
                    <w:lang w:val="en-US"/>
                  </w:rPr>
                </w:rPrChange>
              </w:rPr>
            </w:pPr>
            <w:ins w:id="350" w:author="Есеньков Кирилл Александрович" w:date="2017-09-07T15:34:00Z">
              <w:r w:rsidRPr="007D49EC">
                <w:rPr>
                  <w:sz w:val="18"/>
                  <w:szCs w:val="18"/>
                  <w:rPrChange w:id="351" w:author="Есеньков Кирилл Александрович" w:date="2017-09-07T15:34:00Z">
                    <w:rPr/>
                  </w:rPrChange>
                </w:rPr>
                <w:t>5.25</w:t>
              </w:r>
            </w:ins>
          </w:p>
        </w:tc>
        <w:tc>
          <w:tcPr>
            <w:tcW w:w="1837" w:type="dxa"/>
            <w:tcPrChange w:id="352" w:author="Есеньков Кирилл Александрович" w:date="2017-09-07T15:32:00Z">
              <w:tcPr>
                <w:tcW w:w="1979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353" w:author="Есеньков Кирилл Александрович" w:date="2017-09-07T15:29:00Z"/>
                <w:sz w:val="18"/>
                <w:szCs w:val="18"/>
                <w:lang w:val="en-US"/>
                <w:rPrChange w:id="354" w:author="Есеньков Кирилл Александрович" w:date="2017-09-07T15:34:00Z">
                  <w:rPr>
                    <w:ins w:id="355" w:author="Есеньков Кирилл Александрович" w:date="2017-09-07T15:29:00Z"/>
                    <w:lang w:val="en-US"/>
                  </w:rPr>
                </w:rPrChange>
              </w:rPr>
            </w:pPr>
            <w:ins w:id="356" w:author="Есеньков Кирилл Александрович" w:date="2017-09-07T15:34:00Z">
              <w:r w:rsidRPr="007D49EC">
                <w:rPr>
                  <w:sz w:val="18"/>
                  <w:szCs w:val="18"/>
                  <w:rPrChange w:id="357" w:author="Есеньков Кирилл Александрович" w:date="2017-09-07T15:34:00Z">
                    <w:rPr/>
                  </w:rPrChange>
                </w:rPr>
                <w:t>12.64</w:t>
              </w:r>
            </w:ins>
          </w:p>
        </w:tc>
      </w:tr>
      <w:tr w:rsidR="00B92794" w:rsidRPr="001F0067" w:rsidTr="00BE6D8E">
        <w:trPr>
          <w:ins w:id="358" w:author="Есеньков Кирилл Александрович" w:date="2017-09-07T15:29:00Z"/>
        </w:trPr>
        <w:tc>
          <w:tcPr>
            <w:tcW w:w="2349" w:type="dxa"/>
            <w:tcPrChange w:id="359" w:author="Есеньков Кирилл Александрович" w:date="2017-09-07T15:32:00Z">
              <w:tcPr>
                <w:tcW w:w="1869" w:type="dxa"/>
              </w:tcPr>
            </w:tcPrChange>
          </w:tcPr>
          <w:p w:rsidR="00B92794" w:rsidRPr="008A7D97" w:rsidRDefault="00B92794" w:rsidP="00B92794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Box-Muller</w:t>
            </w:r>
            <w:proofErr w:type="spellEnd"/>
            <w:r w:rsidRPr="008A7D9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6788835"/>
                <w:citation/>
              </w:sdtPr>
              <w:sdtEndPr/>
              <w:sdtContent>
                <w:r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  <w:lang w:val="en-US"/>
                  </w:rPr>
                  <w:instrText xml:space="preserve"> CITATION BOX58 \l 1033 </w:instrText>
                </w:r>
                <w:r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[11]</w:t>
                </w:r>
                <w:r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1615" w:type="dxa"/>
            <w:tcPrChange w:id="360" w:author="Есеньков Кирилл Александрович" w:date="2017-09-07T15:32:00Z">
              <w:tcPr>
                <w:tcW w:w="1670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361" w:author="Есеньков Кирилл Александрович" w:date="2017-09-07T15:29:00Z"/>
                <w:sz w:val="18"/>
                <w:szCs w:val="18"/>
                <w:lang w:val="en-US"/>
                <w:rPrChange w:id="362" w:author="Есеньков Кирилл Александрович" w:date="2017-09-07T15:34:00Z">
                  <w:rPr>
                    <w:ins w:id="363" w:author="Есеньков Кирилл Александрович" w:date="2017-09-07T15:29:00Z"/>
                    <w:lang w:val="en-US"/>
                  </w:rPr>
                </w:rPrChange>
              </w:rPr>
            </w:pPr>
            <w:ins w:id="364" w:author="Есеньков Кирилл Александрович" w:date="2017-09-07T15:33:00Z">
              <w:r w:rsidRPr="007D49EC">
                <w:rPr>
                  <w:sz w:val="18"/>
                  <w:szCs w:val="18"/>
                  <w:rPrChange w:id="365" w:author="Есеньков Кирилл Александрович" w:date="2017-09-07T15:34:00Z">
                    <w:rPr/>
                  </w:rPrChange>
                </w:rPr>
                <w:t xml:space="preserve">+ </w:t>
              </w:r>
            </w:ins>
          </w:p>
        </w:tc>
        <w:tc>
          <w:tcPr>
            <w:tcW w:w="1693" w:type="dxa"/>
            <w:tcPrChange w:id="366" w:author="Есеньков Кирилл Александрович" w:date="2017-09-07T15:32:00Z">
              <w:tcPr>
                <w:tcW w:w="2068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367" w:author="Есеньков Кирилл Александрович" w:date="2017-09-07T15:29:00Z"/>
                <w:sz w:val="18"/>
                <w:szCs w:val="18"/>
                <w:lang w:val="en-US"/>
                <w:rPrChange w:id="368" w:author="Есеньков Кирилл Александрович" w:date="2017-09-07T15:34:00Z">
                  <w:rPr>
                    <w:ins w:id="369" w:author="Есеньков Кирилл Александрович" w:date="2017-09-07T15:29:00Z"/>
                    <w:lang w:val="en-US"/>
                  </w:rPr>
                </w:rPrChange>
              </w:rPr>
            </w:pPr>
            <w:ins w:id="370" w:author="Есеньков Кирилл Александрович" w:date="2017-09-07T15:33:00Z">
              <w:r w:rsidRPr="007D49EC">
                <w:rPr>
                  <w:sz w:val="18"/>
                  <w:szCs w:val="18"/>
                  <w:rPrChange w:id="371" w:author="Есеньков Кирилл Александрович" w:date="2017-09-07T15:34:00Z">
                    <w:rPr/>
                  </w:rPrChange>
                </w:rPr>
                <w:t xml:space="preserve">+  </w:t>
              </w:r>
            </w:ins>
          </w:p>
        </w:tc>
        <w:tc>
          <w:tcPr>
            <w:tcW w:w="1851" w:type="dxa"/>
            <w:tcPrChange w:id="372" w:author="Есеньков Кирилл Александрович" w:date="2017-09-07T15:32:00Z">
              <w:tcPr>
                <w:tcW w:w="1759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373" w:author="Есеньков Кирилл Александрович" w:date="2017-09-07T15:29:00Z"/>
                <w:sz w:val="18"/>
                <w:szCs w:val="18"/>
                <w:lang w:val="en-US"/>
                <w:rPrChange w:id="374" w:author="Есеньков Кирилл Александрович" w:date="2017-09-07T15:34:00Z">
                  <w:rPr>
                    <w:ins w:id="375" w:author="Есеньков Кирилл Александрович" w:date="2017-09-07T15:29:00Z"/>
                    <w:lang w:val="en-US"/>
                  </w:rPr>
                </w:rPrChange>
              </w:rPr>
            </w:pPr>
            <w:ins w:id="376" w:author="Есеньков Кирилл Александрович" w:date="2017-09-07T15:34:00Z">
              <w:r w:rsidRPr="007D49EC">
                <w:rPr>
                  <w:sz w:val="18"/>
                  <w:szCs w:val="18"/>
                  <w:rPrChange w:id="377" w:author="Есеньков Кирилл Александрович" w:date="2017-09-07T15:34:00Z">
                    <w:rPr/>
                  </w:rPrChange>
                </w:rPr>
                <w:t>7.91</w:t>
              </w:r>
            </w:ins>
          </w:p>
        </w:tc>
        <w:tc>
          <w:tcPr>
            <w:tcW w:w="1837" w:type="dxa"/>
            <w:tcPrChange w:id="378" w:author="Есеньков Кирилл Александрович" w:date="2017-09-07T15:32:00Z">
              <w:tcPr>
                <w:tcW w:w="1979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379" w:author="Есеньков Кирилл Александрович" w:date="2017-09-07T15:29:00Z"/>
                <w:sz w:val="18"/>
                <w:szCs w:val="18"/>
                <w:lang w:val="en-US"/>
                <w:rPrChange w:id="380" w:author="Есеньков Кирилл Александрович" w:date="2017-09-07T15:34:00Z">
                  <w:rPr>
                    <w:ins w:id="381" w:author="Есеньков Кирилл Александрович" w:date="2017-09-07T15:29:00Z"/>
                    <w:lang w:val="en-US"/>
                  </w:rPr>
                </w:rPrChange>
              </w:rPr>
            </w:pPr>
            <w:ins w:id="382" w:author="Есеньков Кирилл Александрович" w:date="2017-09-07T15:34:00Z">
              <w:r w:rsidRPr="007D49EC">
                <w:rPr>
                  <w:sz w:val="18"/>
                  <w:szCs w:val="18"/>
                  <w:rPrChange w:id="383" w:author="Есеньков Кирилл Александрович" w:date="2017-09-07T15:34:00Z">
                    <w:rPr/>
                  </w:rPrChange>
                </w:rPr>
                <w:t>17+</w:t>
              </w:r>
            </w:ins>
          </w:p>
        </w:tc>
      </w:tr>
      <w:tr w:rsidR="00B92794" w:rsidRPr="001F0067" w:rsidTr="00BE6D8E">
        <w:trPr>
          <w:ins w:id="384" w:author="Есеньков Кирилл Александрович" w:date="2017-09-07T15:29:00Z"/>
        </w:trPr>
        <w:tc>
          <w:tcPr>
            <w:tcW w:w="2349" w:type="dxa"/>
            <w:tcPrChange w:id="385" w:author="Есеньков Кирилл Александрович" w:date="2017-09-07T15:32:00Z">
              <w:tcPr>
                <w:tcW w:w="1869" w:type="dxa"/>
              </w:tcPr>
            </w:tcPrChange>
          </w:tcPr>
          <w:p w:rsidR="00B92794" w:rsidRDefault="00B92794" w:rsidP="00B92794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Ahrens-Dieter</w:t>
            </w:r>
            <w:proofErr w:type="spellEnd"/>
          </w:p>
          <w:p w:rsidR="00B92794" w:rsidRPr="008A7D97" w:rsidRDefault="00BD693C" w:rsidP="00B92794">
            <w:pPr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97680770"/>
                <w:citation/>
              </w:sdtPr>
              <w:sdtEndPr/>
              <w:sdtContent>
                <w:r w:rsidR="00B92794">
                  <w:rPr>
                    <w:sz w:val="16"/>
                    <w:szCs w:val="16"/>
                  </w:rPr>
                  <w:fldChar w:fldCharType="begin"/>
                </w:r>
                <w:r w:rsidR="00B92794">
                  <w:rPr>
                    <w:sz w:val="16"/>
                    <w:szCs w:val="16"/>
                    <w:lang w:val="en-US"/>
                  </w:rPr>
                  <w:instrText xml:space="preserve"> CITATION AHR88 \l 1033 </w:instrText>
                </w:r>
                <w:r w:rsidR="00B92794"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[12]</w:t>
                </w:r>
                <w:r w:rsidR="00B92794"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1615" w:type="dxa"/>
            <w:tcPrChange w:id="386" w:author="Есеньков Кирилл Александрович" w:date="2017-09-07T15:32:00Z">
              <w:tcPr>
                <w:tcW w:w="1670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387" w:author="Есеньков Кирилл Александрович" w:date="2017-09-07T15:29:00Z"/>
                <w:sz w:val="18"/>
                <w:szCs w:val="18"/>
                <w:lang w:val="en-US"/>
                <w:rPrChange w:id="388" w:author="Есеньков Кирилл Александрович" w:date="2017-09-07T15:34:00Z">
                  <w:rPr>
                    <w:ins w:id="389" w:author="Есеньков Кирилл Александрович" w:date="2017-09-07T15:29:00Z"/>
                    <w:lang w:val="en-US"/>
                  </w:rPr>
                </w:rPrChange>
              </w:rPr>
            </w:pPr>
            <w:ins w:id="390" w:author="Есеньков Кирилл Александрович" w:date="2017-09-07T15:33:00Z">
              <w:r w:rsidRPr="007D49EC">
                <w:rPr>
                  <w:sz w:val="18"/>
                  <w:szCs w:val="18"/>
                  <w:rPrChange w:id="391" w:author="Есеньков Кирилл Александрович" w:date="2017-09-07T15:34:00Z">
                    <w:rPr/>
                  </w:rPrChange>
                </w:rPr>
                <w:t>35</w:t>
              </w:r>
            </w:ins>
          </w:p>
        </w:tc>
        <w:tc>
          <w:tcPr>
            <w:tcW w:w="1693" w:type="dxa"/>
            <w:tcPrChange w:id="392" w:author="Есеньков Кирилл Александрович" w:date="2017-09-07T15:32:00Z">
              <w:tcPr>
                <w:tcW w:w="2068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393" w:author="Есеньков Кирилл Александрович" w:date="2017-09-07T15:29:00Z"/>
                <w:sz w:val="18"/>
                <w:szCs w:val="18"/>
                <w:lang w:val="en-US"/>
                <w:rPrChange w:id="394" w:author="Есеньков Кирилл Александрович" w:date="2017-09-07T15:34:00Z">
                  <w:rPr>
                    <w:ins w:id="395" w:author="Есеньков Кирилл Александрович" w:date="2017-09-07T15:29:00Z"/>
                    <w:lang w:val="en-US"/>
                  </w:rPr>
                </w:rPrChange>
              </w:rPr>
            </w:pPr>
            <w:ins w:id="396" w:author="Есеньков Кирилл Александрович" w:date="2017-09-07T15:33:00Z">
              <w:r w:rsidRPr="007D49EC">
                <w:rPr>
                  <w:sz w:val="18"/>
                  <w:szCs w:val="18"/>
                  <w:rPrChange w:id="397" w:author="Есеньков Кирилл Александрович" w:date="2017-09-07T15:34:00Z">
                    <w:rPr/>
                  </w:rPrChange>
                </w:rPr>
                <w:t xml:space="preserve">+  </w:t>
              </w:r>
            </w:ins>
          </w:p>
        </w:tc>
        <w:tc>
          <w:tcPr>
            <w:tcW w:w="1851" w:type="dxa"/>
            <w:tcPrChange w:id="398" w:author="Есеньков Кирилл Александрович" w:date="2017-09-07T15:32:00Z">
              <w:tcPr>
                <w:tcW w:w="1759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399" w:author="Есеньков Кирилл Александрович" w:date="2017-09-07T15:29:00Z"/>
                <w:sz w:val="18"/>
                <w:szCs w:val="18"/>
                <w:lang w:val="en-US"/>
                <w:rPrChange w:id="400" w:author="Есеньков Кирилл Александрович" w:date="2017-09-07T15:34:00Z">
                  <w:rPr>
                    <w:ins w:id="401" w:author="Есеньков Кирилл Александрович" w:date="2017-09-07T15:29:00Z"/>
                    <w:lang w:val="en-US"/>
                  </w:rPr>
                </w:rPrChange>
              </w:rPr>
            </w:pPr>
            <w:ins w:id="402" w:author="Есеньков Кирилл Александрович" w:date="2017-09-07T15:34:00Z">
              <w:r w:rsidRPr="007D49EC">
                <w:rPr>
                  <w:sz w:val="18"/>
                  <w:szCs w:val="18"/>
                  <w:rPrChange w:id="403" w:author="Есеньков Кирилл Александрович" w:date="2017-09-07T15:34:00Z">
                    <w:rPr/>
                  </w:rPrChange>
                </w:rPr>
                <w:t>4.11</w:t>
              </w:r>
            </w:ins>
          </w:p>
        </w:tc>
        <w:tc>
          <w:tcPr>
            <w:tcW w:w="1837" w:type="dxa"/>
            <w:tcPrChange w:id="404" w:author="Есеньков Кирилл Александрович" w:date="2017-09-07T15:32:00Z">
              <w:tcPr>
                <w:tcW w:w="1979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405" w:author="Есеньков Кирилл Александрович" w:date="2017-09-07T15:29:00Z"/>
                <w:sz w:val="18"/>
                <w:szCs w:val="18"/>
                <w:lang w:val="en-US"/>
                <w:rPrChange w:id="406" w:author="Есеньков Кирилл Александрович" w:date="2017-09-07T15:34:00Z">
                  <w:rPr>
                    <w:ins w:id="407" w:author="Есеньков Кирилл Александрович" w:date="2017-09-07T15:29:00Z"/>
                    <w:lang w:val="en-US"/>
                  </w:rPr>
                </w:rPrChange>
              </w:rPr>
            </w:pPr>
            <w:ins w:id="408" w:author="Есеньков Кирилл Александрович" w:date="2017-09-07T15:34:00Z">
              <w:r w:rsidRPr="007D49EC">
                <w:rPr>
                  <w:sz w:val="18"/>
                  <w:szCs w:val="18"/>
                  <w:rPrChange w:id="409" w:author="Есеньков Кирилл Александрович" w:date="2017-09-07T15:34:00Z">
                    <w:rPr/>
                  </w:rPrChange>
                </w:rPr>
                <w:t>13.7</w:t>
              </w:r>
            </w:ins>
          </w:p>
        </w:tc>
      </w:tr>
      <w:tr w:rsidR="00B92794" w:rsidRPr="001F0067" w:rsidTr="00BE6D8E">
        <w:trPr>
          <w:ins w:id="410" w:author="Есеньков Кирилл Александрович" w:date="2017-09-07T15:29:00Z"/>
        </w:trPr>
        <w:tc>
          <w:tcPr>
            <w:tcW w:w="2349" w:type="dxa"/>
            <w:tcPrChange w:id="411" w:author="Есеньков Кирилл Александрович" w:date="2017-09-07T15:32:00Z">
              <w:tcPr>
                <w:tcW w:w="1869" w:type="dxa"/>
              </w:tcPr>
            </w:tcPrChange>
          </w:tcPr>
          <w:p w:rsidR="00B92794" w:rsidRPr="008A7D97" w:rsidRDefault="00B92794" w:rsidP="00B92794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Kinderman</w:t>
            </w:r>
            <w:proofErr w:type="spellEnd"/>
            <w:r w:rsidRPr="008A7D97">
              <w:rPr>
                <w:sz w:val="16"/>
                <w:szCs w:val="16"/>
              </w:rPr>
              <w:t xml:space="preserve"> (</w:t>
            </w:r>
            <w:proofErr w:type="spellStart"/>
            <w:r w:rsidRPr="008A7D97">
              <w:rPr>
                <w:sz w:val="16"/>
                <w:szCs w:val="16"/>
              </w:rPr>
              <w:t>Ratio</w:t>
            </w:r>
            <w:proofErr w:type="spellEnd"/>
            <w:r w:rsidRPr="008A7D97">
              <w:rPr>
                <w:sz w:val="16"/>
                <w:szCs w:val="16"/>
              </w:rPr>
              <w:t xml:space="preserve">) </w:t>
            </w:r>
            <w:sdt>
              <w:sdtPr>
                <w:rPr>
                  <w:sz w:val="16"/>
                  <w:szCs w:val="16"/>
                </w:rPr>
                <w:id w:val="-1487393328"/>
                <w:citation/>
              </w:sdtPr>
              <w:sdtEndPr/>
              <w:sdtContent>
                <w:r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  <w:lang w:val="en-US"/>
                  </w:rPr>
                  <w:instrText xml:space="preserve"> CITATION KIN77 \l 1033 </w:instrText>
                </w:r>
                <w:r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[13]</w:t>
                </w:r>
                <w:r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1615" w:type="dxa"/>
            <w:tcPrChange w:id="412" w:author="Есеньков Кирилл Александрович" w:date="2017-09-07T15:32:00Z">
              <w:tcPr>
                <w:tcW w:w="1670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413" w:author="Есеньков Кирилл Александрович" w:date="2017-09-07T15:29:00Z"/>
                <w:sz w:val="18"/>
                <w:szCs w:val="18"/>
                <w:lang w:val="en-US"/>
                <w:rPrChange w:id="414" w:author="Есеньков Кирилл Александрович" w:date="2017-09-07T15:34:00Z">
                  <w:rPr>
                    <w:ins w:id="415" w:author="Есеньков Кирилл Александрович" w:date="2017-09-07T15:29:00Z"/>
                    <w:lang w:val="en-US"/>
                  </w:rPr>
                </w:rPrChange>
              </w:rPr>
            </w:pPr>
            <w:ins w:id="416" w:author="Есеньков Кирилл Александрович" w:date="2017-09-07T15:33:00Z">
              <w:r w:rsidRPr="007D49EC">
                <w:rPr>
                  <w:sz w:val="18"/>
                  <w:szCs w:val="18"/>
                  <w:rPrChange w:id="417" w:author="Есеньков Кирилл Александрович" w:date="2017-09-07T15:34:00Z">
                    <w:rPr/>
                  </w:rPrChange>
                </w:rPr>
                <w:t>35</w:t>
              </w:r>
            </w:ins>
          </w:p>
        </w:tc>
        <w:tc>
          <w:tcPr>
            <w:tcW w:w="1693" w:type="dxa"/>
            <w:tcPrChange w:id="418" w:author="Есеньков Кирилл Александрович" w:date="2017-09-07T15:32:00Z">
              <w:tcPr>
                <w:tcW w:w="2068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419" w:author="Есеньков Кирилл Александрович" w:date="2017-09-07T15:29:00Z"/>
                <w:sz w:val="18"/>
                <w:szCs w:val="18"/>
                <w:lang w:val="en-US"/>
                <w:rPrChange w:id="420" w:author="Есеньков Кирилл Александрович" w:date="2017-09-07T15:34:00Z">
                  <w:rPr>
                    <w:ins w:id="421" w:author="Есеньков Кирилл Александрович" w:date="2017-09-07T15:29:00Z"/>
                    <w:lang w:val="en-US"/>
                  </w:rPr>
                </w:rPrChange>
              </w:rPr>
            </w:pPr>
            <w:ins w:id="422" w:author="Есеньков Кирилл Александрович" w:date="2017-09-07T15:33:00Z">
              <w:r w:rsidRPr="007D49EC">
                <w:rPr>
                  <w:sz w:val="18"/>
                  <w:szCs w:val="18"/>
                  <w:rPrChange w:id="423" w:author="Есеньков Кирилл Александрович" w:date="2017-09-07T15:34:00Z">
                    <w:rPr/>
                  </w:rPrChange>
                </w:rPr>
                <w:t xml:space="preserve">+  </w:t>
              </w:r>
            </w:ins>
          </w:p>
        </w:tc>
        <w:tc>
          <w:tcPr>
            <w:tcW w:w="1851" w:type="dxa"/>
            <w:tcPrChange w:id="424" w:author="Есеньков Кирилл Александрович" w:date="2017-09-07T15:32:00Z">
              <w:tcPr>
                <w:tcW w:w="1759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425" w:author="Есеньков Кирилл Александрович" w:date="2017-09-07T15:29:00Z"/>
                <w:sz w:val="18"/>
                <w:szCs w:val="18"/>
                <w:lang w:val="en-US"/>
                <w:rPrChange w:id="426" w:author="Есеньков Кирилл Александрович" w:date="2017-09-07T15:34:00Z">
                  <w:rPr>
                    <w:ins w:id="427" w:author="Есеньков Кирилл Александрович" w:date="2017-09-07T15:29:00Z"/>
                    <w:lang w:val="en-US"/>
                  </w:rPr>
                </w:rPrChange>
              </w:rPr>
            </w:pPr>
            <w:ins w:id="428" w:author="Есеньков Кирилл Александрович" w:date="2017-09-07T15:34:00Z">
              <w:r w:rsidRPr="007D49EC">
                <w:rPr>
                  <w:sz w:val="18"/>
                  <w:szCs w:val="18"/>
                  <w:rPrChange w:id="429" w:author="Есеньков Кирилл Александрович" w:date="2017-09-07T15:34:00Z">
                    <w:rPr/>
                  </w:rPrChange>
                </w:rPr>
                <w:t>8.35</w:t>
              </w:r>
            </w:ins>
          </w:p>
        </w:tc>
        <w:tc>
          <w:tcPr>
            <w:tcW w:w="1837" w:type="dxa"/>
            <w:tcPrChange w:id="430" w:author="Есеньков Кирилл Александрович" w:date="2017-09-07T15:32:00Z">
              <w:tcPr>
                <w:tcW w:w="1979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431" w:author="Есеньков Кирилл Александрович" w:date="2017-09-07T15:29:00Z"/>
                <w:sz w:val="18"/>
                <w:szCs w:val="18"/>
                <w:lang w:val="en-US"/>
                <w:rPrChange w:id="432" w:author="Есеньков Кирилл Александрович" w:date="2017-09-07T15:34:00Z">
                  <w:rPr>
                    <w:ins w:id="433" w:author="Есеньков Кирилл Александрович" w:date="2017-09-07T15:29:00Z"/>
                    <w:lang w:val="en-US"/>
                  </w:rPr>
                </w:rPrChange>
              </w:rPr>
            </w:pPr>
            <w:ins w:id="434" w:author="Есеньков Кирилл Александрович" w:date="2017-09-07T15:34:00Z">
              <w:r w:rsidRPr="007D49EC">
                <w:rPr>
                  <w:sz w:val="18"/>
                  <w:szCs w:val="18"/>
                  <w:rPrChange w:id="435" w:author="Есеньков Кирилл Александрович" w:date="2017-09-07T15:34:00Z">
                    <w:rPr/>
                  </w:rPrChange>
                </w:rPr>
                <w:t>15.78</w:t>
              </w:r>
            </w:ins>
          </w:p>
        </w:tc>
      </w:tr>
      <w:tr w:rsidR="00B92794" w:rsidRPr="001F0067" w:rsidTr="00BE6D8E">
        <w:trPr>
          <w:ins w:id="436" w:author="Есеньков Кирилл Александрович" w:date="2017-09-07T15:29:00Z"/>
        </w:trPr>
        <w:tc>
          <w:tcPr>
            <w:tcW w:w="2349" w:type="dxa"/>
            <w:tcPrChange w:id="437" w:author="Есеньков Кирилл Александрович" w:date="2017-09-07T15:32:00Z">
              <w:tcPr>
                <w:tcW w:w="1869" w:type="dxa"/>
              </w:tcPr>
            </w:tcPrChange>
          </w:tcPr>
          <w:p w:rsidR="00B92794" w:rsidRPr="008A7D97" w:rsidRDefault="00B92794" w:rsidP="00B92794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Hastings</w:t>
            </w:r>
            <w:proofErr w:type="spellEnd"/>
            <w:r w:rsidRPr="008A7D97">
              <w:rPr>
                <w:sz w:val="16"/>
                <w:szCs w:val="16"/>
              </w:rPr>
              <w:t xml:space="preserve"> (ICDF) </w:t>
            </w:r>
            <w:sdt>
              <w:sdtPr>
                <w:rPr>
                  <w:sz w:val="16"/>
                  <w:szCs w:val="16"/>
                </w:rPr>
                <w:id w:val="-671259999"/>
                <w:citation/>
              </w:sdtPr>
              <w:sdtEndPr/>
              <w:sdtContent>
                <w:r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  <w:lang w:val="en-US"/>
                  </w:rPr>
                  <w:instrText xml:space="preserve"> CITATION BOX8a \l 1033 </w:instrText>
                </w:r>
                <w:r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[14]</w:t>
                </w:r>
                <w:r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1615" w:type="dxa"/>
            <w:tcPrChange w:id="438" w:author="Есеньков Кирилл Александрович" w:date="2017-09-07T15:32:00Z">
              <w:tcPr>
                <w:tcW w:w="1670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439" w:author="Есеньков Кирилл Александрович" w:date="2017-09-07T15:29:00Z"/>
                <w:sz w:val="18"/>
                <w:szCs w:val="18"/>
                <w:lang w:val="en-US"/>
                <w:rPrChange w:id="440" w:author="Есеньков Кирилл Александрович" w:date="2017-09-07T15:34:00Z">
                  <w:rPr>
                    <w:ins w:id="441" w:author="Есеньков Кирилл Александрович" w:date="2017-09-07T15:29:00Z"/>
                    <w:lang w:val="en-US"/>
                  </w:rPr>
                </w:rPrChange>
              </w:rPr>
            </w:pPr>
            <w:ins w:id="442" w:author="Есеньков Кирилл Александрович" w:date="2017-09-07T15:33:00Z">
              <w:r w:rsidRPr="007D49EC">
                <w:rPr>
                  <w:sz w:val="18"/>
                  <w:szCs w:val="18"/>
                  <w:rPrChange w:id="443" w:author="Есеньков Кирилл Александрович" w:date="2017-09-07T15:34:00Z">
                    <w:rPr/>
                  </w:rPrChange>
                </w:rPr>
                <w:t>26</w:t>
              </w:r>
            </w:ins>
          </w:p>
        </w:tc>
        <w:tc>
          <w:tcPr>
            <w:tcW w:w="1693" w:type="dxa"/>
            <w:tcPrChange w:id="444" w:author="Есеньков Кирилл Александрович" w:date="2017-09-07T15:32:00Z">
              <w:tcPr>
                <w:tcW w:w="2068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445" w:author="Есеньков Кирилл Александрович" w:date="2017-09-07T15:29:00Z"/>
                <w:sz w:val="18"/>
                <w:szCs w:val="18"/>
                <w:lang w:val="en-US"/>
                <w:rPrChange w:id="446" w:author="Есеньков Кирилл Александрович" w:date="2017-09-07T15:34:00Z">
                  <w:rPr>
                    <w:ins w:id="447" w:author="Есеньков Кирилл Александрович" w:date="2017-09-07T15:29:00Z"/>
                    <w:lang w:val="en-US"/>
                  </w:rPr>
                </w:rPrChange>
              </w:rPr>
            </w:pPr>
            <w:ins w:id="448" w:author="Есеньков Кирилл Александрович" w:date="2017-09-07T15:33:00Z">
              <w:r w:rsidRPr="007D49EC">
                <w:rPr>
                  <w:sz w:val="18"/>
                  <w:szCs w:val="18"/>
                  <w:rPrChange w:id="449" w:author="Есеньков Кирилл Александрович" w:date="2017-09-07T15:34:00Z">
                    <w:rPr/>
                  </w:rPrChange>
                </w:rPr>
                <w:t xml:space="preserve">35 </w:t>
              </w:r>
            </w:ins>
          </w:p>
        </w:tc>
        <w:tc>
          <w:tcPr>
            <w:tcW w:w="1851" w:type="dxa"/>
            <w:tcPrChange w:id="450" w:author="Есеньков Кирилл Александрович" w:date="2017-09-07T15:32:00Z">
              <w:tcPr>
                <w:tcW w:w="1759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451" w:author="Есеньков Кирилл Александрович" w:date="2017-09-07T15:29:00Z"/>
                <w:sz w:val="18"/>
                <w:szCs w:val="18"/>
                <w:lang w:val="en-US"/>
                <w:rPrChange w:id="452" w:author="Есеньков Кирилл Александрович" w:date="2017-09-07T15:34:00Z">
                  <w:rPr>
                    <w:ins w:id="453" w:author="Есеньков Кирилл Александрович" w:date="2017-09-07T15:29:00Z"/>
                    <w:lang w:val="en-US"/>
                  </w:rPr>
                </w:rPrChange>
              </w:rPr>
            </w:pPr>
            <w:ins w:id="454" w:author="Есеньков Кирилл Александрович" w:date="2017-09-07T15:34:00Z">
              <w:r w:rsidRPr="007D49EC">
                <w:rPr>
                  <w:sz w:val="18"/>
                  <w:szCs w:val="18"/>
                  <w:rPrChange w:id="455" w:author="Есеньков Кирилл Александрович" w:date="2017-09-07T15:34:00Z">
                    <w:rPr/>
                  </w:rPrChange>
                </w:rPr>
                <w:t>5.57</w:t>
              </w:r>
            </w:ins>
          </w:p>
        </w:tc>
        <w:tc>
          <w:tcPr>
            <w:tcW w:w="1837" w:type="dxa"/>
            <w:tcPrChange w:id="456" w:author="Есеньков Кирилл Александрович" w:date="2017-09-07T15:32:00Z">
              <w:tcPr>
                <w:tcW w:w="1979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457" w:author="Есеньков Кирилл Александрович" w:date="2017-09-07T15:29:00Z"/>
                <w:sz w:val="18"/>
                <w:szCs w:val="18"/>
                <w:lang w:val="en-US"/>
                <w:rPrChange w:id="458" w:author="Есеньков Кирилл Александрович" w:date="2017-09-07T15:34:00Z">
                  <w:rPr>
                    <w:ins w:id="459" w:author="Есеньков Кирилл Александрович" w:date="2017-09-07T15:29:00Z"/>
                    <w:lang w:val="en-US"/>
                  </w:rPr>
                </w:rPrChange>
              </w:rPr>
            </w:pPr>
            <w:ins w:id="460" w:author="Есеньков Кирилл Александрович" w:date="2017-09-07T15:34:00Z">
              <w:r w:rsidRPr="007D49EC">
                <w:rPr>
                  <w:sz w:val="18"/>
                  <w:szCs w:val="18"/>
                  <w:rPrChange w:id="461" w:author="Есеньков Кирилл Александрович" w:date="2017-09-07T15:34:00Z">
                    <w:rPr/>
                  </w:rPrChange>
                </w:rPr>
                <w:t>13.96</w:t>
              </w:r>
            </w:ins>
          </w:p>
        </w:tc>
      </w:tr>
      <w:tr w:rsidR="00B92794" w:rsidRPr="001F0067" w:rsidTr="00BE6D8E">
        <w:trPr>
          <w:ins w:id="462" w:author="Есеньков Кирилл Александрович" w:date="2017-09-07T15:29:00Z"/>
        </w:trPr>
        <w:tc>
          <w:tcPr>
            <w:tcW w:w="2349" w:type="dxa"/>
            <w:tcPrChange w:id="463" w:author="Есеньков Кирилл Александрович" w:date="2017-09-07T15:32:00Z">
              <w:tcPr>
                <w:tcW w:w="1869" w:type="dxa"/>
              </w:tcPr>
            </w:tcPrChange>
          </w:tcPr>
          <w:p w:rsidR="00B92794" w:rsidRPr="008A7D97" w:rsidRDefault="00B92794" w:rsidP="00586AC5">
            <w:pPr>
              <w:rPr>
                <w:sz w:val="16"/>
                <w:szCs w:val="16"/>
              </w:rPr>
            </w:pPr>
            <w:r w:rsidRPr="008A7D97">
              <w:rPr>
                <w:b/>
                <w:sz w:val="16"/>
                <w:szCs w:val="16"/>
              </w:rPr>
              <w:t>PPND16</w:t>
            </w:r>
            <w:r w:rsidR="00586AC5">
              <w:rPr>
                <w:sz w:val="16"/>
                <w:szCs w:val="16"/>
              </w:rPr>
              <w:t xml:space="preserve"> (ICDF)</w:t>
            </w:r>
            <w:sdt>
              <w:sdtPr>
                <w:rPr>
                  <w:sz w:val="16"/>
                  <w:szCs w:val="16"/>
                </w:rPr>
                <w:id w:val="157509320"/>
                <w:citation/>
              </w:sdtPr>
              <w:sdtEndPr/>
              <w:sdtContent>
                <w:r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  <w:lang w:val="en-US"/>
                  </w:rPr>
                  <w:instrText xml:space="preserve"> CITATION WIC88 \l 1033 </w:instrText>
                </w:r>
                <w:r>
                  <w:rPr>
                    <w:sz w:val="16"/>
                    <w:szCs w:val="16"/>
                  </w:rPr>
                  <w:fldChar w:fldCharType="separate"/>
                </w:r>
                <w:r w:rsidR="001248B2">
                  <w:rPr>
                    <w:noProof/>
                    <w:sz w:val="16"/>
                    <w:szCs w:val="16"/>
                    <w:lang w:val="en-US"/>
                  </w:rPr>
                  <w:t xml:space="preserve"> </w:t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[5]</w:t>
                </w:r>
                <w:r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1615" w:type="dxa"/>
            <w:tcPrChange w:id="464" w:author="Есеньков Кирилл Александрович" w:date="2017-09-07T15:32:00Z">
              <w:tcPr>
                <w:tcW w:w="1670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465" w:author="Есеньков Кирилл Александрович" w:date="2017-09-07T15:29:00Z"/>
                <w:sz w:val="18"/>
                <w:szCs w:val="18"/>
                <w:lang w:val="en-US"/>
                <w:rPrChange w:id="466" w:author="Есеньков Кирилл Александрович" w:date="2017-09-07T15:34:00Z">
                  <w:rPr>
                    <w:ins w:id="467" w:author="Есеньков Кирилл Александрович" w:date="2017-09-07T15:29:00Z"/>
                    <w:lang w:val="en-US"/>
                  </w:rPr>
                </w:rPrChange>
              </w:rPr>
            </w:pPr>
            <w:ins w:id="468" w:author="Есеньков Кирилл Александрович" w:date="2017-09-07T15:33:00Z">
              <w:r w:rsidRPr="007D49EC">
                <w:rPr>
                  <w:sz w:val="18"/>
                  <w:szCs w:val="18"/>
                  <w:rPrChange w:id="469" w:author="Есеньков Кирилл Александрович" w:date="2017-09-07T15:34:00Z">
                    <w:rPr/>
                  </w:rPrChange>
                </w:rPr>
                <w:t xml:space="preserve">+ </w:t>
              </w:r>
            </w:ins>
          </w:p>
        </w:tc>
        <w:tc>
          <w:tcPr>
            <w:tcW w:w="1693" w:type="dxa"/>
            <w:tcPrChange w:id="470" w:author="Есеньков Кирилл Александрович" w:date="2017-09-07T15:32:00Z">
              <w:tcPr>
                <w:tcW w:w="2068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471" w:author="Есеньков Кирилл Александрович" w:date="2017-09-07T15:29:00Z"/>
                <w:sz w:val="18"/>
                <w:szCs w:val="18"/>
                <w:lang w:val="en-US"/>
                <w:rPrChange w:id="472" w:author="Есеньков Кирилл Александрович" w:date="2017-09-07T15:34:00Z">
                  <w:rPr>
                    <w:ins w:id="473" w:author="Есеньков Кирилл Александрович" w:date="2017-09-07T15:29:00Z"/>
                    <w:lang w:val="en-US"/>
                  </w:rPr>
                </w:rPrChange>
              </w:rPr>
            </w:pPr>
            <w:ins w:id="474" w:author="Есеньков Кирилл Александрович" w:date="2017-09-07T15:33:00Z">
              <w:r w:rsidRPr="007D49EC">
                <w:rPr>
                  <w:sz w:val="18"/>
                  <w:szCs w:val="18"/>
                  <w:rPrChange w:id="475" w:author="Есеньков Кирилл Александрович" w:date="2017-09-07T15:34:00Z">
                    <w:rPr/>
                  </w:rPrChange>
                </w:rPr>
                <w:t xml:space="preserve">+  </w:t>
              </w:r>
            </w:ins>
          </w:p>
        </w:tc>
        <w:tc>
          <w:tcPr>
            <w:tcW w:w="1851" w:type="dxa"/>
            <w:tcPrChange w:id="476" w:author="Есеньков Кирилл Александрович" w:date="2017-09-07T15:32:00Z">
              <w:tcPr>
                <w:tcW w:w="1759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477" w:author="Есеньков Кирилл Александрович" w:date="2017-09-07T15:29:00Z"/>
                <w:sz w:val="18"/>
                <w:szCs w:val="18"/>
                <w:lang w:val="en-US"/>
                <w:rPrChange w:id="478" w:author="Есеньков Кирилл Александрович" w:date="2017-09-07T15:34:00Z">
                  <w:rPr>
                    <w:ins w:id="479" w:author="Есеньков Кирилл Александрович" w:date="2017-09-07T15:29:00Z"/>
                    <w:lang w:val="en-US"/>
                  </w:rPr>
                </w:rPrChange>
              </w:rPr>
            </w:pPr>
            <w:ins w:id="480" w:author="Есеньков Кирилл Александрович" w:date="2017-09-07T15:34:00Z">
              <w:r w:rsidRPr="007D49EC">
                <w:rPr>
                  <w:sz w:val="18"/>
                  <w:szCs w:val="18"/>
                  <w:rPrChange w:id="481" w:author="Есеньков Кирилл Александрович" w:date="2017-09-07T15:34:00Z">
                    <w:rPr/>
                  </w:rPrChange>
                </w:rPr>
                <w:t>7.91</w:t>
              </w:r>
            </w:ins>
          </w:p>
        </w:tc>
        <w:tc>
          <w:tcPr>
            <w:tcW w:w="1837" w:type="dxa"/>
            <w:tcPrChange w:id="482" w:author="Есеньков Кирилл Александрович" w:date="2017-09-07T15:32:00Z">
              <w:tcPr>
                <w:tcW w:w="1979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483" w:author="Есеньков Кирилл Александрович" w:date="2017-09-07T15:29:00Z"/>
                <w:sz w:val="18"/>
                <w:szCs w:val="18"/>
                <w:lang w:val="en-US"/>
                <w:rPrChange w:id="484" w:author="Есеньков Кирилл Александрович" w:date="2017-09-07T15:34:00Z">
                  <w:rPr>
                    <w:ins w:id="485" w:author="Есеньков Кирилл Александрович" w:date="2017-09-07T15:29:00Z"/>
                    <w:lang w:val="en-US"/>
                  </w:rPr>
                </w:rPrChange>
              </w:rPr>
            </w:pPr>
            <w:ins w:id="486" w:author="Есеньков Кирилл Александрович" w:date="2017-09-07T15:34:00Z">
              <w:r w:rsidRPr="007D49EC">
                <w:rPr>
                  <w:sz w:val="18"/>
                  <w:szCs w:val="18"/>
                  <w:rPrChange w:id="487" w:author="Есеньков Кирилл Александрович" w:date="2017-09-07T15:34:00Z">
                    <w:rPr/>
                  </w:rPrChange>
                </w:rPr>
                <w:t>17+</w:t>
              </w:r>
            </w:ins>
          </w:p>
        </w:tc>
      </w:tr>
      <w:tr w:rsidR="00B92794" w:rsidRPr="001F0067" w:rsidTr="00BE6D8E">
        <w:trPr>
          <w:ins w:id="488" w:author="Есеньков Кирилл Александрович" w:date="2017-09-07T15:29:00Z"/>
        </w:trPr>
        <w:tc>
          <w:tcPr>
            <w:tcW w:w="2349" w:type="dxa"/>
            <w:tcPrChange w:id="489" w:author="Есеньков Кирилл Александрович" w:date="2017-09-07T15:32:00Z">
              <w:tcPr>
                <w:tcW w:w="1869" w:type="dxa"/>
              </w:tcPr>
            </w:tcPrChange>
          </w:tcPr>
          <w:p w:rsidR="00B92794" w:rsidRPr="008A7D97" w:rsidRDefault="00B92794" w:rsidP="00B92794">
            <w:pPr>
              <w:rPr>
                <w:sz w:val="16"/>
                <w:szCs w:val="16"/>
              </w:rPr>
            </w:pPr>
            <w:proofErr w:type="spellStart"/>
            <w:r w:rsidRPr="008A7D97">
              <w:rPr>
                <w:b/>
                <w:sz w:val="16"/>
                <w:szCs w:val="16"/>
              </w:rPr>
              <w:t>Central-Limit</w:t>
            </w:r>
            <w:proofErr w:type="spellEnd"/>
            <w:r w:rsidRPr="008A7D97">
              <w:rPr>
                <w:sz w:val="16"/>
                <w:szCs w:val="16"/>
              </w:rPr>
              <w:t xml:space="preserve"> (n </w:t>
            </w:r>
            <w:r w:rsidRPr="008A7D97">
              <w:rPr>
                <w:rFonts w:eastAsia="MTSY"/>
                <w:sz w:val="16"/>
                <w:szCs w:val="16"/>
              </w:rPr>
              <w:t xml:space="preserve">= </w:t>
            </w:r>
            <w:r w:rsidRPr="008A7D97">
              <w:rPr>
                <w:sz w:val="16"/>
                <w:szCs w:val="16"/>
              </w:rPr>
              <w:t>12)</w:t>
            </w:r>
          </w:p>
        </w:tc>
        <w:tc>
          <w:tcPr>
            <w:tcW w:w="1615" w:type="dxa"/>
            <w:tcPrChange w:id="490" w:author="Есеньков Кирилл Александрович" w:date="2017-09-07T15:32:00Z">
              <w:tcPr>
                <w:tcW w:w="1670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491" w:author="Есеньков Кирилл Александрович" w:date="2017-09-07T15:29:00Z"/>
                <w:sz w:val="18"/>
                <w:szCs w:val="18"/>
                <w:lang w:val="en-US"/>
                <w:rPrChange w:id="492" w:author="Есеньков Кирилл Александрович" w:date="2017-09-07T15:34:00Z">
                  <w:rPr>
                    <w:ins w:id="493" w:author="Есеньков Кирилл Александрович" w:date="2017-09-07T15:29:00Z"/>
                    <w:lang w:val="en-US"/>
                  </w:rPr>
                </w:rPrChange>
              </w:rPr>
            </w:pPr>
            <w:ins w:id="494" w:author="Есеньков Кирилл Александрович" w:date="2017-09-07T15:33:00Z">
              <w:r w:rsidRPr="007D49EC">
                <w:rPr>
                  <w:sz w:val="18"/>
                  <w:szCs w:val="18"/>
                  <w:rPrChange w:id="495" w:author="Есеньков Кирилл Александрович" w:date="2017-09-07T15:34:00Z">
                    <w:rPr/>
                  </w:rPrChange>
                </w:rPr>
                <w:t>20</w:t>
              </w:r>
            </w:ins>
          </w:p>
        </w:tc>
        <w:tc>
          <w:tcPr>
            <w:tcW w:w="1693" w:type="dxa"/>
            <w:tcPrChange w:id="496" w:author="Есеньков Кирилл Александрович" w:date="2017-09-07T15:32:00Z">
              <w:tcPr>
                <w:tcW w:w="2068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497" w:author="Есеньков Кирилл Александрович" w:date="2017-09-07T15:29:00Z"/>
                <w:sz w:val="18"/>
                <w:szCs w:val="18"/>
                <w:lang w:val="en-US"/>
                <w:rPrChange w:id="498" w:author="Есеньков Кирилл Александрович" w:date="2017-09-07T15:34:00Z">
                  <w:rPr>
                    <w:ins w:id="499" w:author="Есеньков Кирилл Александрович" w:date="2017-09-07T15:29:00Z"/>
                    <w:lang w:val="en-US"/>
                  </w:rPr>
                </w:rPrChange>
              </w:rPr>
            </w:pPr>
            <w:ins w:id="500" w:author="Есеньков Кирилл Александрович" w:date="2017-09-07T15:33:00Z">
              <w:r w:rsidRPr="007D49EC">
                <w:rPr>
                  <w:sz w:val="18"/>
                  <w:szCs w:val="18"/>
                  <w:rPrChange w:id="501" w:author="Есеньков Кирилл Александрович" w:date="2017-09-07T15:34:00Z">
                    <w:rPr/>
                  </w:rPrChange>
                </w:rPr>
                <w:t>n/a</w:t>
              </w:r>
            </w:ins>
          </w:p>
        </w:tc>
        <w:tc>
          <w:tcPr>
            <w:tcW w:w="1851" w:type="dxa"/>
            <w:tcPrChange w:id="502" w:author="Есеньков Кирилл Александрович" w:date="2017-09-07T15:32:00Z">
              <w:tcPr>
                <w:tcW w:w="1759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503" w:author="Есеньков Кирилл Александрович" w:date="2017-09-07T15:29:00Z"/>
                <w:sz w:val="18"/>
                <w:szCs w:val="18"/>
                <w:lang w:val="en-US"/>
                <w:rPrChange w:id="504" w:author="Есеньков Кирилл Александрович" w:date="2017-09-07T15:34:00Z">
                  <w:rPr>
                    <w:ins w:id="505" w:author="Есеньков Кирилл Александрович" w:date="2017-09-07T15:29:00Z"/>
                    <w:lang w:val="en-US"/>
                  </w:rPr>
                </w:rPrChange>
              </w:rPr>
            </w:pPr>
            <w:ins w:id="506" w:author="Есеньков Кирилл Александрович" w:date="2017-09-07T15:34:00Z">
              <w:r w:rsidRPr="007D49EC">
                <w:rPr>
                  <w:sz w:val="18"/>
                  <w:szCs w:val="18"/>
                  <w:rPrChange w:id="507" w:author="Есеньков Кирилл Александрович" w:date="2017-09-07T15:34:00Z">
                    <w:rPr/>
                  </w:rPrChange>
                </w:rPr>
                <w:t>0.99</w:t>
              </w:r>
            </w:ins>
          </w:p>
        </w:tc>
        <w:tc>
          <w:tcPr>
            <w:tcW w:w="1837" w:type="dxa"/>
            <w:tcPrChange w:id="508" w:author="Есеньков Кирилл Александрович" w:date="2017-09-07T15:32:00Z">
              <w:tcPr>
                <w:tcW w:w="1979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509" w:author="Есеньков Кирилл Александрович" w:date="2017-09-07T15:29:00Z"/>
                <w:sz w:val="18"/>
                <w:szCs w:val="18"/>
                <w:lang w:val="en-US"/>
                <w:rPrChange w:id="510" w:author="Есеньков Кирилл Александрович" w:date="2017-09-07T15:34:00Z">
                  <w:rPr>
                    <w:ins w:id="511" w:author="Есеньков Кирилл Александрович" w:date="2017-09-07T15:29:00Z"/>
                    <w:lang w:val="en-US"/>
                  </w:rPr>
                </w:rPrChange>
              </w:rPr>
            </w:pPr>
            <w:ins w:id="512" w:author="Есеньков Кирилл Александрович" w:date="2017-09-07T15:34:00Z">
              <w:r w:rsidRPr="007D49EC">
                <w:rPr>
                  <w:sz w:val="18"/>
                  <w:szCs w:val="18"/>
                  <w:rPrChange w:id="513" w:author="Есеньков Кирилл Александрович" w:date="2017-09-07T15:34:00Z">
                    <w:rPr/>
                  </w:rPrChange>
                </w:rPr>
                <w:t>n/a</w:t>
              </w:r>
            </w:ins>
          </w:p>
        </w:tc>
      </w:tr>
      <w:tr w:rsidR="00B92794" w:rsidRPr="001F0067" w:rsidTr="00BE6D8E">
        <w:trPr>
          <w:ins w:id="514" w:author="Есеньков Кирилл Александрович" w:date="2017-09-07T15:29:00Z"/>
        </w:trPr>
        <w:tc>
          <w:tcPr>
            <w:tcW w:w="2349" w:type="dxa"/>
            <w:tcPrChange w:id="515" w:author="Есеньков Кирилл Александрович" w:date="2017-09-07T15:32:00Z">
              <w:tcPr>
                <w:tcW w:w="1869" w:type="dxa"/>
              </w:tcPr>
            </w:tcPrChange>
          </w:tcPr>
          <w:p w:rsidR="00B92794" w:rsidRPr="008A7D97" w:rsidRDefault="00B92794" w:rsidP="00B92794">
            <w:pPr>
              <w:rPr>
                <w:sz w:val="16"/>
                <w:szCs w:val="16"/>
              </w:rPr>
            </w:pPr>
            <w:r w:rsidRPr="008A7D97">
              <w:rPr>
                <w:b/>
                <w:sz w:val="16"/>
                <w:szCs w:val="16"/>
              </w:rPr>
              <w:t>CLT-</w:t>
            </w:r>
            <w:proofErr w:type="spellStart"/>
            <w:r w:rsidRPr="008A7D97">
              <w:rPr>
                <w:b/>
                <w:sz w:val="16"/>
                <w:szCs w:val="16"/>
              </w:rPr>
              <w:t>Stretched</w:t>
            </w:r>
            <w:proofErr w:type="spellEnd"/>
            <w:r w:rsidRPr="008A7D9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746840493"/>
                <w:citation/>
              </w:sdtPr>
              <w:sdtEndPr/>
              <w:sdtContent>
                <w:r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  <w:lang w:val="en-US"/>
                  </w:rPr>
                  <w:instrText xml:space="preserve"> CITATION MUL59 \l 1033 </w:instrText>
                </w:r>
                <w:r>
                  <w:rPr>
                    <w:sz w:val="16"/>
                    <w:szCs w:val="16"/>
                  </w:rPr>
                  <w:fldChar w:fldCharType="separate"/>
                </w:r>
                <w:r w:rsidR="001248B2" w:rsidRPr="001248B2">
                  <w:rPr>
                    <w:noProof/>
                    <w:sz w:val="16"/>
                    <w:szCs w:val="16"/>
                    <w:lang w:val="en-US"/>
                  </w:rPr>
                  <w:t>[15]</w:t>
                </w:r>
                <w:r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1615" w:type="dxa"/>
            <w:tcPrChange w:id="516" w:author="Есеньков Кирилл Александрович" w:date="2017-09-07T15:32:00Z">
              <w:tcPr>
                <w:tcW w:w="1670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517" w:author="Есеньков Кирилл Александрович" w:date="2017-09-07T15:29:00Z"/>
                <w:sz w:val="18"/>
                <w:szCs w:val="18"/>
                <w:lang w:val="en-US"/>
                <w:rPrChange w:id="518" w:author="Есеньков Кирилл Александрович" w:date="2017-09-07T15:34:00Z">
                  <w:rPr>
                    <w:ins w:id="519" w:author="Есеньков Кирилл Александрович" w:date="2017-09-07T15:29:00Z"/>
                    <w:lang w:val="en-US"/>
                  </w:rPr>
                </w:rPrChange>
              </w:rPr>
            </w:pPr>
            <w:ins w:id="520" w:author="Есеньков Кирилл Александрович" w:date="2017-09-07T15:33:00Z">
              <w:r w:rsidRPr="007D49EC">
                <w:rPr>
                  <w:sz w:val="18"/>
                  <w:szCs w:val="18"/>
                  <w:rPrChange w:id="521" w:author="Есеньков Кирилл Александрович" w:date="2017-09-07T15:34:00Z">
                    <w:rPr/>
                  </w:rPrChange>
                </w:rPr>
                <w:t>28</w:t>
              </w:r>
            </w:ins>
          </w:p>
        </w:tc>
        <w:tc>
          <w:tcPr>
            <w:tcW w:w="1693" w:type="dxa"/>
            <w:tcPrChange w:id="522" w:author="Есеньков Кирилл Александрович" w:date="2017-09-07T15:32:00Z">
              <w:tcPr>
                <w:tcW w:w="2068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523" w:author="Есеньков Кирилл Александрович" w:date="2017-09-07T15:29:00Z"/>
                <w:sz w:val="18"/>
                <w:szCs w:val="18"/>
                <w:lang w:val="en-US"/>
                <w:rPrChange w:id="524" w:author="Есеньков Кирилл Александрович" w:date="2017-09-07T15:34:00Z">
                  <w:rPr>
                    <w:ins w:id="525" w:author="Есеньков Кирилл Александрович" w:date="2017-09-07T15:29:00Z"/>
                    <w:lang w:val="en-US"/>
                  </w:rPr>
                </w:rPrChange>
              </w:rPr>
            </w:pPr>
            <w:ins w:id="526" w:author="Есеньков Кирилл Александрович" w:date="2017-09-07T15:33:00Z">
              <w:r w:rsidRPr="007D49EC">
                <w:rPr>
                  <w:sz w:val="18"/>
                  <w:szCs w:val="18"/>
                  <w:rPrChange w:id="527" w:author="Есеньков Кирилл Александрович" w:date="2017-09-07T15:34:00Z">
                    <w:rPr/>
                  </w:rPrChange>
                </w:rPr>
                <w:t>n/a</w:t>
              </w:r>
            </w:ins>
          </w:p>
        </w:tc>
        <w:tc>
          <w:tcPr>
            <w:tcW w:w="1851" w:type="dxa"/>
            <w:tcPrChange w:id="528" w:author="Есеньков Кирилл Александрович" w:date="2017-09-07T15:32:00Z">
              <w:tcPr>
                <w:tcW w:w="1759" w:type="dxa"/>
                <w:gridSpan w:val="2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529" w:author="Есеньков Кирилл Александрович" w:date="2017-09-07T15:29:00Z"/>
                <w:sz w:val="18"/>
                <w:szCs w:val="18"/>
                <w:lang w:val="en-US"/>
                <w:rPrChange w:id="530" w:author="Есеньков Кирилл Александрович" w:date="2017-09-07T15:34:00Z">
                  <w:rPr>
                    <w:ins w:id="531" w:author="Есеньков Кирилл Александрович" w:date="2017-09-07T15:29:00Z"/>
                    <w:lang w:val="en-US"/>
                  </w:rPr>
                </w:rPrChange>
              </w:rPr>
            </w:pPr>
            <w:ins w:id="532" w:author="Есеньков Кирилл Александрович" w:date="2017-09-07T15:34:00Z">
              <w:r w:rsidRPr="007D49EC">
                <w:rPr>
                  <w:sz w:val="18"/>
                  <w:szCs w:val="18"/>
                  <w:rPrChange w:id="533" w:author="Есеньков Кирилл Александрович" w:date="2017-09-07T15:34:00Z">
                    <w:rPr/>
                  </w:rPrChange>
                </w:rPr>
                <w:t>2.84</w:t>
              </w:r>
            </w:ins>
          </w:p>
        </w:tc>
        <w:tc>
          <w:tcPr>
            <w:tcW w:w="1837" w:type="dxa"/>
            <w:tcPrChange w:id="534" w:author="Есеньков Кирилл Александрович" w:date="2017-09-07T15:32:00Z">
              <w:tcPr>
                <w:tcW w:w="1979" w:type="dxa"/>
                <w:gridSpan w:val="3"/>
              </w:tcPr>
            </w:tcPrChange>
          </w:tcPr>
          <w:p w:rsidR="00B92794" w:rsidRPr="007D49EC" w:rsidRDefault="00B92794" w:rsidP="00B92794">
            <w:pPr>
              <w:jc w:val="both"/>
              <w:rPr>
                <w:ins w:id="535" w:author="Есеньков Кирилл Александрович" w:date="2017-09-07T15:29:00Z"/>
                <w:sz w:val="18"/>
                <w:szCs w:val="18"/>
                <w:lang w:val="en-US"/>
                <w:rPrChange w:id="536" w:author="Есеньков Кирилл Александрович" w:date="2017-09-07T15:34:00Z">
                  <w:rPr>
                    <w:ins w:id="537" w:author="Есеньков Кирилл Александрович" w:date="2017-09-07T15:29:00Z"/>
                    <w:lang w:val="en-US"/>
                  </w:rPr>
                </w:rPrChange>
              </w:rPr>
            </w:pPr>
            <w:ins w:id="538" w:author="Есеньков Кирилл Александрович" w:date="2017-09-07T15:34:00Z">
              <w:r w:rsidRPr="007D49EC">
                <w:rPr>
                  <w:sz w:val="18"/>
                  <w:szCs w:val="18"/>
                  <w:rPrChange w:id="539" w:author="Есеньков Кирилл Александрович" w:date="2017-09-07T15:34:00Z">
                    <w:rPr/>
                  </w:rPrChange>
                </w:rPr>
                <w:t>n/a</w:t>
              </w:r>
            </w:ins>
          </w:p>
        </w:tc>
      </w:tr>
    </w:tbl>
    <w:p w:rsidR="002E737E" w:rsidRPr="001F0067" w:rsidRDefault="002E737E" w:rsidP="0031187E">
      <w:pPr>
        <w:jc w:val="both"/>
        <w:rPr>
          <w:lang w:val="en-US"/>
          <w:rPrChange w:id="540" w:author="Есеньков Кирилл Александрович" w:date="2017-09-07T15:13:00Z">
            <w:rPr/>
          </w:rPrChange>
        </w:rPr>
      </w:pPr>
    </w:p>
    <w:p w:rsidR="00E546A2" w:rsidRPr="00C77FA0" w:rsidRDefault="00DE7211">
      <w:pPr>
        <w:ind w:firstLine="708"/>
        <w:jc w:val="both"/>
        <w:pPrChange w:id="541" w:author="Есеньков Кирилл Александрович" w:date="2017-09-07T15:37:00Z">
          <w:pPr>
            <w:jc w:val="both"/>
          </w:pPr>
        </w:pPrChange>
      </w:pPr>
      <w:r>
        <w:t>«</w:t>
      </w:r>
      <w:ins w:id="542" w:author="Есеньков Кирилл Александрович" w:date="2017-09-07T15:38:00Z">
        <w:r w:rsidR="00647166">
          <w:t>Таблицы показывают</w:t>
        </w:r>
      </w:ins>
      <w:ins w:id="543" w:author="Есеньков Кирилл Александрович" w:date="2017-09-07T15:37:00Z">
        <w:r w:rsidR="00C77FA0" w:rsidRPr="00C77FA0">
          <w:rPr>
            <w:rPrChange w:id="544" w:author="Есеньков Кирилл Александрович" w:date="2017-09-07T15:37:00Z">
              <w:rPr>
                <w:lang w:val="en-US"/>
              </w:rPr>
            </w:rPrChange>
          </w:rPr>
          <w:t>, что метод Уоллеса является самым быстрым</w:t>
        </w:r>
        <w:r w:rsidR="000E203D">
          <w:t xml:space="preserve"> (</w:t>
        </w:r>
        <w:r w:rsidR="00C77FA0" w:rsidRPr="00C77FA0">
          <w:rPr>
            <w:rPrChange w:id="545" w:author="Есеньков Кирилл Александрович" w:date="2017-09-07T15:37:00Z">
              <w:rPr>
                <w:lang w:val="en-US"/>
              </w:rPr>
            </w:rPrChange>
          </w:rPr>
          <w:t>но</w:t>
        </w:r>
        <w:r w:rsidR="00F23A8D">
          <w:t>, как будет показано далее,</w:t>
        </w:r>
        <w:r w:rsidR="00C77FA0" w:rsidRPr="00C77FA0">
          <w:rPr>
            <w:rPrChange w:id="546" w:author="Есеньков Кирилл Александрович" w:date="2017-09-07T15:37:00Z">
              <w:rPr>
                <w:lang w:val="en-US"/>
              </w:rPr>
            </w:rPrChange>
          </w:rPr>
          <w:t xml:space="preserve"> может страдать от проблем с корреляцией</w:t>
        </w:r>
        <w:r w:rsidR="00DF4A7C">
          <w:t>)</w:t>
        </w:r>
        <w:r w:rsidR="00C77FA0" w:rsidRPr="00C77FA0">
          <w:rPr>
            <w:rPrChange w:id="547" w:author="Есеньков Кирилл Александрович" w:date="2017-09-07T15:37:00Z">
              <w:rPr>
                <w:lang w:val="en-US"/>
              </w:rPr>
            </w:rPrChange>
          </w:rPr>
          <w:t xml:space="preserve">; метод </w:t>
        </w:r>
        <w:proofErr w:type="spellStart"/>
        <w:r w:rsidR="00C77FA0" w:rsidRPr="00C77FA0">
          <w:rPr>
            <w:rPrChange w:id="548" w:author="Есеньков Кирилл Александрович" w:date="2017-09-07T15:37:00Z">
              <w:rPr>
                <w:lang w:val="en-US"/>
              </w:rPr>
            </w:rPrChange>
          </w:rPr>
          <w:t>Зиггурата</w:t>
        </w:r>
        <w:proofErr w:type="spellEnd"/>
        <w:r w:rsidR="00C77FA0" w:rsidRPr="00C77FA0">
          <w:rPr>
            <w:rPrChange w:id="549" w:author="Есеньков Кирилл Александрович" w:date="2017-09-07T15:37:00Z">
              <w:rPr>
                <w:lang w:val="en-US"/>
              </w:rPr>
            </w:rPrChange>
          </w:rPr>
          <w:t xml:space="preserve">, второй по скорости, примерно на 33% медленнее, но не страдает от проблем с корреляцией. </w:t>
        </w:r>
      </w:ins>
      <w:r w:rsidR="00CE29EB" w:rsidRPr="00CE29EB">
        <w:t xml:space="preserve">Таким образом, когда поддержание чрезвычайно высокого статистического качества </w:t>
      </w:r>
      <w:r w:rsidR="00CE29EB">
        <w:t>является первоочередной задачей</w:t>
      </w:r>
      <w:ins w:id="550" w:author="Есеньков Кирилл Александрович" w:date="2017-09-07T15:37:00Z">
        <w:r w:rsidR="00C77FA0" w:rsidRPr="00C77FA0">
          <w:rPr>
            <w:rPrChange w:id="551" w:author="Есеньков Кирилл Александрович" w:date="2017-09-07T15:37:00Z">
              <w:rPr>
                <w:lang w:val="en-US"/>
              </w:rPr>
            </w:rPrChange>
          </w:rPr>
          <w:t xml:space="preserve">, </w:t>
        </w:r>
      </w:ins>
      <w:r w:rsidR="00743A02">
        <w:t>но</w:t>
      </w:r>
      <w:ins w:id="552" w:author="Есеньков Кирилл Александрович" w:date="2017-09-07T15:37:00Z">
        <w:r w:rsidR="00C77FA0" w:rsidRPr="00C77FA0">
          <w:rPr>
            <w:rPrChange w:id="553" w:author="Есеньков Кирилл Александрович" w:date="2017-09-07T15:37:00Z">
              <w:rPr>
                <w:lang w:val="en-US"/>
              </w:rPr>
            </w:rPrChange>
          </w:rPr>
          <w:t xml:space="preserve"> с учетом этого ограничения также желательна</w:t>
        </w:r>
      </w:ins>
      <w:r w:rsidR="000F0D7D">
        <w:t xml:space="preserve"> высокая </w:t>
      </w:r>
      <w:ins w:id="554" w:author="Есеньков Кирилл Александрович" w:date="2017-09-07T15:37:00Z">
        <w:r w:rsidR="000F0D7D" w:rsidRPr="00C77FA0">
          <w:rPr>
            <w:rPrChange w:id="555" w:author="Есеньков Кирилл Александрович" w:date="2017-09-07T15:37:00Z">
              <w:rPr>
                <w:lang w:val="en-US"/>
              </w:rPr>
            </w:rPrChange>
          </w:rPr>
          <w:t>скорость</w:t>
        </w:r>
        <w:r w:rsidR="00C77FA0" w:rsidRPr="00C77FA0">
          <w:rPr>
            <w:rPrChange w:id="556" w:author="Есеньков Кирилл Александрович" w:date="2017-09-07T15:37:00Z">
              <w:rPr>
                <w:lang w:val="en-US"/>
              </w:rPr>
            </w:rPrChange>
          </w:rPr>
          <w:t xml:space="preserve">, метод </w:t>
        </w:r>
        <w:proofErr w:type="spellStart"/>
        <w:r w:rsidR="00C77FA0" w:rsidRPr="00C77FA0">
          <w:rPr>
            <w:rPrChange w:id="557" w:author="Есеньков Кирилл Александрович" w:date="2017-09-07T15:37:00Z">
              <w:rPr>
                <w:lang w:val="en-US"/>
              </w:rPr>
            </w:rPrChange>
          </w:rPr>
          <w:t>Зиггурата</w:t>
        </w:r>
        <w:proofErr w:type="spellEnd"/>
        <w:r w:rsidR="00C77FA0" w:rsidRPr="00C77FA0">
          <w:rPr>
            <w:rPrChange w:id="558" w:author="Есеньков Кирилл Александрович" w:date="2017-09-07T15:37:00Z">
              <w:rPr>
                <w:lang w:val="en-US"/>
              </w:rPr>
            </w:rPrChange>
          </w:rPr>
          <w:t xml:space="preserve"> </w:t>
        </w:r>
      </w:ins>
      <w:r w:rsidR="00A4535C">
        <w:t>может быть</w:t>
      </w:r>
      <w:ins w:id="559" w:author="Есеньков Кирилл Александрович" w:date="2017-09-07T15:37:00Z">
        <w:r w:rsidR="00C77FA0" w:rsidRPr="00C77FA0">
          <w:rPr>
            <w:rPrChange w:id="560" w:author="Есеньков Кирилл Александрович" w:date="2017-09-07T15:37:00Z">
              <w:rPr>
                <w:lang w:val="en-US"/>
              </w:rPr>
            </w:rPrChange>
          </w:rPr>
          <w:t xml:space="preserve"> наиболее подходящим выбором. Если требования к качеству не столь строгие, </w:t>
        </w:r>
      </w:ins>
      <w:r w:rsidR="00175446">
        <w:t>а</w:t>
      </w:r>
      <w:ins w:id="561" w:author="Есеньков Кирилл Александрович" w:date="2017-09-07T15:37:00Z">
        <w:r w:rsidR="00C77FA0" w:rsidRPr="00C77FA0">
          <w:rPr>
            <w:rPrChange w:id="562" w:author="Есеньков Кирилл Александрович" w:date="2017-09-07T15:37:00Z">
              <w:rPr>
                <w:lang w:val="en-US"/>
              </w:rPr>
            </w:rPrChange>
          </w:rPr>
          <w:t xml:space="preserve"> </w:t>
        </w:r>
        <w:r w:rsidR="00175446" w:rsidRPr="00C77FA0">
          <w:rPr>
            <w:rPrChange w:id="563" w:author="Есеньков Кирилл Александрович" w:date="2017-09-07T15:37:00Z">
              <w:rPr>
                <w:lang w:val="en-US"/>
              </w:rPr>
            </w:rPrChange>
          </w:rPr>
          <w:t>важна</w:t>
        </w:r>
      </w:ins>
      <w:r w:rsidR="00175446" w:rsidRPr="00C77FA0">
        <w:t xml:space="preserve"> </w:t>
      </w:r>
      <w:r w:rsidR="00175446">
        <w:t xml:space="preserve">именно </w:t>
      </w:r>
      <w:ins w:id="564" w:author="Есеньков Кирилл Александрович" w:date="2017-09-07T15:37:00Z">
        <w:r w:rsidR="00C77FA0" w:rsidRPr="00C77FA0">
          <w:rPr>
            <w:rPrChange w:id="565" w:author="Есеньков Кирилл Александрович" w:date="2017-09-07T15:37:00Z">
              <w:rPr>
                <w:lang w:val="en-US"/>
              </w:rPr>
            </w:rPrChange>
          </w:rPr>
          <w:t xml:space="preserve">скорость, то </w:t>
        </w:r>
      </w:ins>
      <w:r w:rsidR="009974EB">
        <w:t xml:space="preserve">использование </w:t>
      </w:r>
      <w:ins w:id="566" w:author="Есеньков Кирилл Александрович" w:date="2017-09-07T15:37:00Z">
        <w:r w:rsidR="00C77FA0" w:rsidRPr="00C77FA0">
          <w:rPr>
            <w:rPrChange w:id="567" w:author="Есеньков Кирилл Александрович" w:date="2017-09-07T15:37:00Z">
              <w:rPr>
                <w:lang w:val="en-US"/>
              </w:rPr>
            </w:rPrChange>
          </w:rPr>
          <w:t>Уоллес</w:t>
        </w:r>
      </w:ins>
      <w:r w:rsidR="009974EB">
        <w:t>а</w:t>
      </w:r>
      <w:ins w:id="568" w:author="Есеньков Кирилл Александрович" w:date="2017-09-07T15:37:00Z">
        <w:r w:rsidR="00C77FA0" w:rsidRPr="00C77FA0">
          <w:rPr>
            <w:rPrChange w:id="569" w:author="Есеньков Кирилл Александрович" w:date="2017-09-07T15:37:00Z">
              <w:rPr>
                <w:lang w:val="en-US"/>
              </w:rPr>
            </w:rPrChange>
          </w:rPr>
          <w:t xml:space="preserve"> может быть уместным. Одним из недостатков </w:t>
        </w:r>
        <w:proofErr w:type="spellStart"/>
        <w:r w:rsidR="00C77FA0" w:rsidRPr="00C77FA0">
          <w:rPr>
            <w:rPrChange w:id="570" w:author="Есеньков Кирилл Александрович" w:date="2017-09-07T15:37:00Z">
              <w:rPr>
                <w:lang w:val="en-US"/>
              </w:rPr>
            </w:rPrChange>
          </w:rPr>
          <w:t>Зиггурата</w:t>
        </w:r>
        <w:proofErr w:type="spellEnd"/>
        <w:r w:rsidR="00C77FA0" w:rsidRPr="00C77FA0">
          <w:rPr>
            <w:rPrChange w:id="571" w:author="Есеньков Кирилл Александрович" w:date="2017-09-07T15:37:00Z">
              <w:rPr>
                <w:lang w:val="en-US"/>
              </w:rPr>
            </w:rPrChange>
          </w:rPr>
          <w:t xml:space="preserve"> является большое количество констант (</w:t>
        </w:r>
      </w:ins>
      <w:r w:rsidR="00DE221D" w:rsidRPr="00DE221D">
        <w:t>388 для одинарной точности</w:t>
      </w:r>
      <w:ins w:id="572" w:author="Есеньков Кирилл Александрович" w:date="2017-09-07T15:37:00Z">
        <w:r w:rsidR="00C77FA0" w:rsidRPr="00C77FA0">
          <w:rPr>
            <w:rPrChange w:id="573" w:author="Есеньков Кирилл Александрович" w:date="2017-09-07T15:37:00Z">
              <w:rPr>
                <w:lang w:val="en-US"/>
              </w:rPr>
            </w:rPrChange>
          </w:rPr>
          <w:t xml:space="preserve">), поэтому в средах, где </w:t>
        </w:r>
      </w:ins>
      <w:r>
        <w:t>количество ресурсов ограничено</w:t>
      </w:r>
      <w:ins w:id="574" w:author="Есеньков Кирилл Александрович" w:date="2017-09-07T15:37:00Z">
        <w:r w:rsidR="00C77FA0" w:rsidRPr="00C77FA0">
          <w:rPr>
            <w:rPrChange w:id="575" w:author="Есеньков Кирилл Александрович" w:date="2017-09-07T15:37:00Z">
              <w:rPr>
                <w:lang w:val="en-US"/>
              </w:rPr>
            </w:rPrChange>
          </w:rPr>
          <w:t xml:space="preserve">, могут быть также применены более простые методы, такие как полярные или </w:t>
        </w:r>
        <w:r w:rsidR="00C77FA0" w:rsidRPr="00C77FA0">
          <w:rPr>
            <w:lang w:val="en-US"/>
          </w:rPr>
          <w:t>GRAND</w:t>
        </w:r>
        <w:r w:rsidR="00C77FA0" w:rsidRPr="00C77FA0">
          <w:rPr>
            <w:rPrChange w:id="576" w:author="Есеньков Кирилл Александрович" w:date="2017-09-07T15:37:00Z">
              <w:rPr>
                <w:lang w:val="en-US"/>
              </w:rPr>
            </w:rPrChange>
          </w:rPr>
          <w:t>.</w:t>
        </w:r>
      </w:ins>
      <w:r w:rsidR="004A2AD3">
        <w:t>»</w:t>
      </w:r>
      <w:r w:rsidR="004E4F7A">
        <w:t xml:space="preserve"> Такими словами заканчивается статья </w:t>
      </w:r>
      <w:sdt>
        <w:sdtPr>
          <w:id w:val="-2007354756"/>
          <w:citation/>
        </w:sdtPr>
        <w:sdtEndPr/>
        <w:sdtContent>
          <w:r w:rsidR="004E4F7A">
            <w:fldChar w:fldCharType="begin"/>
          </w:r>
          <w:r w:rsidR="004E4F7A">
            <w:instrText xml:space="preserve"> CITATION Tho07 \l 1049 </w:instrText>
          </w:r>
          <w:r w:rsidR="004E4F7A">
            <w:fldChar w:fldCharType="separate"/>
          </w:r>
          <w:r w:rsidR="001248B2">
            <w:rPr>
              <w:noProof/>
            </w:rPr>
            <w:t>[1]</w:t>
          </w:r>
          <w:r w:rsidR="004E4F7A">
            <w:fldChar w:fldCharType="end"/>
          </w:r>
        </w:sdtContent>
      </w:sdt>
      <w:r w:rsidR="004E4F7A">
        <w:t>.</w:t>
      </w:r>
    </w:p>
    <w:p w:rsidR="00E546A2" w:rsidRDefault="009C050D" w:rsidP="009C050D">
      <w:pPr>
        <w:ind w:firstLine="708"/>
        <w:jc w:val="both"/>
      </w:pPr>
      <w:r>
        <w:lastRenderedPageBreak/>
        <w:t xml:space="preserve">В работе </w:t>
      </w:r>
      <w:sdt>
        <w:sdtPr>
          <w:id w:val="-1359650019"/>
          <w:citation/>
        </w:sdtPr>
        <w:sdtEndPr/>
        <w:sdtContent>
          <w:r>
            <w:fldChar w:fldCharType="begin"/>
          </w:r>
          <w:r w:rsidRPr="009C050D">
            <w:instrText xml:space="preserve"> </w:instrText>
          </w:r>
          <w:r>
            <w:rPr>
              <w:lang w:val="en-US"/>
            </w:rPr>
            <w:instrText>CITATION</w:instrText>
          </w:r>
          <w:r w:rsidRPr="009C050D">
            <w:instrText xml:space="preserve"> </w:instrText>
          </w:r>
          <w:r>
            <w:rPr>
              <w:lang w:val="en-US"/>
            </w:rPr>
            <w:instrText>Jam</w:instrText>
          </w:r>
          <w:r w:rsidRPr="009C050D">
            <w:instrText>11 \</w:instrText>
          </w:r>
          <w:r>
            <w:rPr>
              <w:lang w:val="en-US"/>
            </w:rPr>
            <w:instrText>l</w:instrText>
          </w:r>
          <w:r w:rsidRPr="009C050D">
            <w:instrText xml:space="preserve"> 1033 </w:instrText>
          </w:r>
          <w:r>
            <w:fldChar w:fldCharType="separate"/>
          </w:r>
          <w:r w:rsidR="001248B2" w:rsidRPr="00E0289C">
            <w:rPr>
              <w:noProof/>
            </w:rPr>
            <w:t>[16]</w:t>
          </w:r>
          <w:r>
            <w:fldChar w:fldCharType="end"/>
          </w:r>
        </w:sdtContent>
      </w:sdt>
      <w:r w:rsidRPr="009C050D">
        <w:t xml:space="preserve"> </w:t>
      </w:r>
      <w:r>
        <w:t>автор предлагает сравнительную таблицу реализаций различных алгоритмов, реализованных на ПЛИС.</w:t>
      </w:r>
    </w:p>
    <w:p w:rsidR="009C050D" w:rsidRDefault="009C050D" w:rsidP="009C050D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150"/>
        <w:gridCol w:w="1150"/>
        <w:gridCol w:w="1150"/>
        <w:gridCol w:w="1150"/>
        <w:gridCol w:w="1157"/>
        <w:gridCol w:w="1163"/>
        <w:gridCol w:w="1151"/>
      </w:tblGrid>
      <w:tr w:rsidR="001E57D9" w:rsidTr="00A539F0">
        <w:tc>
          <w:tcPr>
            <w:tcW w:w="1168" w:type="dxa"/>
            <w:shd w:val="clear" w:color="auto" w:fill="F2F2F2" w:themeFill="background1" w:themeFillShade="F2"/>
          </w:tcPr>
          <w:p w:rsidR="009C050D" w:rsidRPr="00A725CC" w:rsidRDefault="009C050D" w:rsidP="009C050D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A725CC">
              <w:rPr>
                <w:b/>
                <w:sz w:val="18"/>
                <w:szCs w:val="18"/>
                <w:lang w:val="en-US"/>
              </w:rPr>
              <w:t>Design</w:t>
            </w:r>
          </w:p>
        </w:tc>
        <w:tc>
          <w:tcPr>
            <w:tcW w:w="1168" w:type="dxa"/>
            <w:shd w:val="clear" w:color="auto" w:fill="F2F2F2" w:themeFill="background1" w:themeFillShade="F2"/>
          </w:tcPr>
          <w:p w:rsidR="009C050D" w:rsidRPr="00A725CC" w:rsidRDefault="00BD693C" w:rsidP="009C050D">
            <w:pPr>
              <w:jc w:val="both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392938321"/>
                <w:citation/>
              </w:sdtPr>
              <w:sdtEndPr/>
              <w:sdtContent>
                <w:r w:rsidR="00EE2AA6" w:rsidRPr="00A725CC">
                  <w:rPr>
                    <w:sz w:val="18"/>
                    <w:szCs w:val="18"/>
                  </w:rPr>
                  <w:fldChar w:fldCharType="begin"/>
                </w:r>
                <w:r w:rsidR="00EE2AA6" w:rsidRPr="00A725CC">
                  <w:rPr>
                    <w:sz w:val="18"/>
                    <w:szCs w:val="18"/>
                    <w:lang w:val="en-US"/>
                  </w:rPr>
                  <w:instrText xml:space="preserve"> CITATION EBo03 \l 1033 </w:instrText>
                </w:r>
                <w:r w:rsidR="00EE2AA6" w:rsidRPr="00A725CC">
                  <w:rPr>
                    <w:sz w:val="18"/>
                    <w:szCs w:val="18"/>
                  </w:rPr>
                  <w:fldChar w:fldCharType="separate"/>
                </w:r>
                <w:r w:rsidR="001248B2" w:rsidRPr="001248B2">
                  <w:rPr>
                    <w:noProof/>
                    <w:sz w:val="18"/>
                    <w:szCs w:val="18"/>
                    <w:lang w:val="en-US"/>
                  </w:rPr>
                  <w:t>[17]</w:t>
                </w:r>
                <w:r w:rsidR="00EE2AA6" w:rsidRPr="00A725CC">
                  <w:rPr>
                    <w:sz w:val="18"/>
                    <w:szCs w:val="18"/>
                  </w:rPr>
                  <w:fldChar w:fldCharType="end"/>
                </w:r>
              </w:sdtContent>
            </w:sdt>
          </w:p>
        </w:tc>
        <w:tc>
          <w:tcPr>
            <w:tcW w:w="1168" w:type="dxa"/>
            <w:shd w:val="clear" w:color="auto" w:fill="F2F2F2" w:themeFill="background1" w:themeFillShade="F2"/>
          </w:tcPr>
          <w:p w:rsidR="009C050D" w:rsidRPr="00A725CC" w:rsidRDefault="00BD693C" w:rsidP="009C050D">
            <w:pPr>
              <w:jc w:val="both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304730683"/>
                <w:citation/>
              </w:sdtPr>
              <w:sdtEndPr/>
              <w:sdtContent>
                <w:r w:rsidR="00EE2AA6" w:rsidRPr="00A725CC">
                  <w:rPr>
                    <w:sz w:val="18"/>
                    <w:szCs w:val="18"/>
                  </w:rPr>
                  <w:fldChar w:fldCharType="begin"/>
                </w:r>
                <w:r w:rsidR="00EE2AA6" w:rsidRPr="00A725CC">
                  <w:rPr>
                    <w:sz w:val="18"/>
                    <w:szCs w:val="18"/>
                    <w:lang w:val="en-US"/>
                  </w:rPr>
                  <w:instrText xml:space="preserve"> CITATION Add02 \l 1033 </w:instrText>
                </w:r>
                <w:r w:rsidR="00EE2AA6" w:rsidRPr="00A725CC">
                  <w:rPr>
                    <w:sz w:val="18"/>
                    <w:szCs w:val="18"/>
                  </w:rPr>
                  <w:fldChar w:fldCharType="separate"/>
                </w:r>
                <w:r w:rsidR="001248B2" w:rsidRPr="001248B2">
                  <w:rPr>
                    <w:noProof/>
                    <w:sz w:val="18"/>
                    <w:szCs w:val="18"/>
                    <w:lang w:val="en-US"/>
                  </w:rPr>
                  <w:t>[18]</w:t>
                </w:r>
                <w:r w:rsidR="00EE2AA6" w:rsidRPr="00A725CC">
                  <w:rPr>
                    <w:sz w:val="18"/>
                    <w:szCs w:val="18"/>
                  </w:rPr>
                  <w:fldChar w:fldCharType="end"/>
                </w:r>
              </w:sdtContent>
            </w:sdt>
          </w:p>
        </w:tc>
        <w:tc>
          <w:tcPr>
            <w:tcW w:w="1168" w:type="dxa"/>
            <w:shd w:val="clear" w:color="auto" w:fill="F2F2F2" w:themeFill="background1" w:themeFillShade="F2"/>
          </w:tcPr>
          <w:p w:rsidR="009C050D" w:rsidRPr="00A725CC" w:rsidRDefault="00BD693C" w:rsidP="009C050D">
            <w:pPr>
              <w:jc w:val="both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473766210"/>
                <w:citation/>
              </w:sdtPr>
              <w:sdtEndPr/>
              <w:sdtContent>
                <w:r w:rsidR="00EE2AA6" w:rsidRPr="00A725CC">
                  <w:rPr>
                    <w:sz w:val="18"/>
                    <w:szCs w:val="18"/>
                  </w:rPr>
                  <w:fldChar w:fldCharType="begin"/>
                </w:r>
                <w:r w:rsidR="00EE2AA6" w:rsidRPr="00A725CC">
                  <w:rPr>
                    <w:sz w:val="18"/>
                    <w:szCs w:val="18"/>
                    <w:lang w:val="en-US"/>
                  </w:rPr>
                  <w:instrText xml:space="preserve"> CITATION AAl08 \l 1033 </w:instrText>
                </w:r>
                <w:r w:rsidR="00EE2AA6" w:rsidRPr="00A725CC">
                  <w:rPr>
                    <w:sz w:val="18"/>
                    <w:szCs w:val="18"/>
                  </w:rPr>
                  <w:fldChar w:fldCharType="separate"/>
                </w:r>
                <w:r w:rsidR="001248B2" w:rsidRPr="001248B2">
                  <w:rPr>
                    <w:noProof/>
                    <w:sz w:val="18"/>
                    <w:szCs w:val="18"/>
                    <w:lang w:val="en-US"/>
                  </w:rPr>
                  <w:t>[19]</w:t>
                </w:r>
                <w:r w:rsidR="00EE2AA6" w:rsidRPr="00A725CC">
                  <w:rPr>
                    <w:sz w:val="18"/>
                    <w:szCs w:val="18"/>
                  </w:rPr>
                  <w:fldChar w:fldCharType="end"/>
                </w:r>
              </w:sdtContent>
            </w:sdt>
          </w:p>
        </w:tc>
        <w:tc>
          <w:tcPr>
            <w:tcW w:w="1168" w:type="dxa"/>
            <w:shd w:val="clear" w:color="auto" w:fill="F2F2F2" w:themeFill="background1" w:themeFillShade="F2"/>
          </w:tcPr>
          <w:p w:rsidR="009C050D" w:rsidRPr="00A725CC" w:rsidRDefault="00BD693C" w:rsidP="009C050D">
            <w:pPr>
              <w:jc w:val="both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19778709"/>
                <w:citation/>
              </w:sdtPr>
              <w:sdtEndPr/>
              <w:sdtContent>
                <w:r w:rsidR="00EE2AA6" w:rsidRPr="00A725CC">
                  <w:rPr>
                    <w:sz w:val="18"/>
                    <w:szCs w:val="18"/>
                  </w:rPr>
                  <w:fldChar w:fldCharType="begin"/>
                </w:r>
                <w:r w:rsidR="00EE2AA6" w:rsidRPr="00A725CC">
                  <w:rPr>
                    <w:sz w:val="18"/>
                    <w:szCs w:val="18"/>
                    <w:lang w:val="en-US"/>
                  </w:rPr>
                  <w:instrText xml:space="preserve"> CITATION DLe06 \l 1033 </w:instrText>
                </w:r>
                <w:r w:rsidR="00EE2AA6" w:rsidRPr="00A725CC">
                  <w:rPr>
                    <w:sz w:val="18"/>
                    <w:szCs w:val="18"/>
                  </w:rPr>
                  <w:fldChar w:fldCharType="separate"/>
                </w:r>
                <w:r w:rsidR="001248B2" w:rsidRPr="001248B2">
                  <w:rPr>
                    <w:noProof/>
                    <w:sz w:val="18"/>
                    <w:szCs w:val="18"/>
                    <w:lang w:val="en-US"/>
                  </w:rPr>
                  <w:t>[20]</w:t>
                </w:r>
                <w:r w:rsidR="00EE2AA6" w:rsidRPr="00A725CC">
                  <w:rPr>
                    <w:sz w:val="18"/>
                    <w:szCs w:val="18"/>
                  </w:rPr>
                  <w:fldChar w:fldCharType="end"/>
                </w:r>
              </w:sdtContent>
            </w:sdt>
          </w:p>
        </w:tc>
        <w:tc>
          <w:tcPr>
            <w:tcW w:w="1168" w:type="dxa"/>
            <w:shd w:val="clear" w:color="auto" w:fill="F2F2F2" w:themeFill="background1" w:themeFillShade="F2"/>
          </w:tcPr>
          <w:p w:rsidR="009C050D" w:rsidRPr="00A725CC" w:rsidRDefault="00BD693C" w:rsidP="009C050D">
            <w:pPr>
              <w:jc w:val="both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513353156"/>
                <w:citation/>
              </w:sdtPr>
              <w:sdtEndPr/>
              <w:sdtContent>
                <w:r w:rsidR="00EE2AA6" w:rsidRPr="00A725CC">
                  <w:rPr>
                    <w:sz w:val="18"/>
                    <w:szCs w:val="18"/>
                  </w:rPr>
                  <w:fldChar w:fldCharType="begin"/>
                </w:r>
                <w:r w:rsidR="00EE2AA6" w:rsidRPr="00A725CC">
                  <w:rPr>
                    <w:sz w:val="18"/>
                    <w:szCs w:val="18"/>
                    <w:lang w:val="en-US"/>
                  </w:rPr>
                  <w:instrText xml:space="preserve"> CITATION DUL05 \l 1033 </w:instrText>
                </w:r>
                <w:r w:rsidR="00EE2AA6" w:rsidRPr="00A725CC">
                  <w:rPr>
                    <w:sz w:val="18"/>
                    <w:szCs w:val="18"/>
                  </w:rPr>
                  <w:fldChar w:fldCharType="separate"/>
                </w:r>
                <w:r w:rsidR="001248B2" w:rsidRPr="001248B2">
                  <w:rPr>
                    <w:noProof/>
                    <w:sz w:val="18"/>
                    <w:szCs w:val="18"/>
                    <w:lang w:val="en-US"/>
                  </w:rPr>
                  <w:t>[21]</w:t>
                </w:r>
                <w:r w:rsidR="00EE2AA6" w:rsidRPr="00A725CC">
                  <w:rPr>
                    <w:sz w:val="18"/>
                    <w:szCs w:val="18"/>
                  </w:rPr>
                  <w:fldChar w:fldCharType="end"/>
                </w:r>
              </w:sdtContent>
            </w:sdt>
          </w:p>
        </w:tc>
        <w:tc>
          <w:tcPr>
            <w:tcW w:w="1168" w:type="dxa"/>
            <w:shd w:val="clear" w:color="auto" w:fill="F2F2F2" w:themeFill="background1" w:themeFillShade="F2"/>
          </w:tcPr>
          <w:p w:rsidR="009C050D" w:rsidRPr="00A725CC" w:rsidRDefault="00BD693C" w:rsidP="009C050D">
            <w:pPr>
              <w:jc w:val="both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47222071"/>
                <w:citation/>
              </w:sdtPr>
              <w:sdtEndPr/>
              <w:sdtContent>
                <w:r w:rsidR="00EE2AA6" w:rsidRPr="00A725CC">
                  <w:rPr>
                    <w:sz w:val="18"/>
                    <w:szCs w:val="18"/>
                  </w:rPr>
                  <w:fldChar w:fldCharType="begin"/>
                </w:r>
                <w:r w:rsidR="00EE2AA6" w:rsidRPr="00A725CC">
                  <w:rPr>
                    <w:sz w:val="18"/>
                    <w:szCs w:val="18"/>
                    <w:lang w:val="en-US"/>
                  </w:rPr>
                  <w:instrText xml:space="preserve"> CITATION GZh05 \l 1033 </w:instrText>
                </w:r>
                <w:r w:rsidR="00EE2AA6" w:rsidRPr="00A725CC">
                  <w:rPr>
                    <w:sz w:val="18"/>
                    <w:szCs w:val="18"/>
                  </w:rPr>
                  <w:fldChar w:fldCharType="separate"/>
                </w:r>
                <w:r w:rsidR="001248B2" w:rsidRPr="001248B2">
                  <w:rPr>
                    <w:noProof/>
                    <w:sz w:val="18"/>
                    <w:szCs w:val="18"/>
                    <w:lang w:val="en-US"/>
                  </w:rPr>
                  <w:t>[22]</w:t>
                </w:r>
                <w:r w:rsidR="00EE2AA6" w:rsidRPr="00A725CC">
                  <w:rPr>
                    <w:sz w:val="18"/>
                    <w:szCs w:val="18"/>
                  </w:rPr>
                  <w:fldChar w:fldCharType="end"/>
                </w:r>
              </w:sdtContent>
            </w:sdt>
          </w:p>
        </w:tc>
        <w:tc>
          <w:tcPr>
            <w:tcW w:w="1169" w:type="dxa"/>
            <w:shd w:val="clear" w:color="auto" w:fill="F2F2F2" w:themeFill="background1" w:themeFillShade="F2"/>
          </w:tcPr>
          <w:p w:rsidR="009C050D" w:rsidRPr="00A725CC" w:rsidRDefault="00BD693C" w:rsidP="009C050D">
            <w:pPr>
              <w:jc w:val="both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30934326"/>
                <w:citation/>
              </w:sdtPr>
              <w:sdtEndPr/>
              <w:sdtContent>
                <w:r w:rsidR="009C050D" w:rsidRPr="00A725CC">
                  <w:rPr>
                    <w:sz w:val="18"/>
                    <w:szCs w:val="18"/>
                  </w:rPr>
                  <w:fldChar w:fldCharType="begin"/>
                </w:r>
                <w:r w:rsidR="009C050D" w:rsidRPr="00A725CC">
                  <w:rPr>
                    <w:sz w:val="18"/>
                    <w:szCs w:val="18"/>
                    <w:lang w:val="en-US"/>
                  </w:rPr>
                  <w:instrText xml:space="preserve"> CITATION Jam11 \l 1033 </w:instrText>
                </w:r>
                <w:r w:rsidR="009C050D" w:rsidRPr="00A725CC">
                  <w:rPr>
                    <w:sz w:val="18"/>
                    <w:szCs w:val="18"/>
                  </w:rPr>
                  <w:fldChar w:fldCharType="separate"/>
                </w:r>
                <w:r w:rsidR="001248B2" w:rsidRPr="001248B2">
                  <w:rPr>
                    <w:noProof/>
                    <w:sz w:val="18"/>
                    <w:szCs w:val="18"/>
                    <w:lang w:val="en-US"/>
                  </w:rPr>
                  <w:t>[16]</w:t>
                </w:r>
                <w:r w:rsidR="009C050D" w:rsidRPr="00A725CC">
                  <w:rPr>
                    <w:sz w:val="18"/>
                    <w:szCs w:val="18"/>
                  </w:rPr>
                  <w:fldChar w:fldCharType="end"/>
                </w:r>
              </w:sdtContent>
            </w:sdt>
          </w:p>
        </w:tc>
      </w:tr>
      <w:tr w:rsidR="001E57D9" w:rsidRPr="00BD693C" w:rsidTr="009C050D">
        <w:tc>
          <w:tcPr>
            <w:tcW w:w="1168" w:type="dxa"/>
          </w:tcPr>
          <w:p w:rsidR="00AF2B95" w:rsidRPr="00A725CC" w:rsidRDefault="003A5BC8" w:rsidP="009C050D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A725CC">
              <w:rPr>
                <w:b/>
                <w:sz w:val="16"/>
                <w:szCs w:val="16"/>
                <w:lang w:val="en-US"/>
              </w:rPr>
              <w:t>Method</w:t>
            </w:r>
          </w:p>
        </w:tc>
        <w:tc>
          <w:tcPr>
            <w:tcW w:w="1168" w:type="dxa"/>
          </w:tcPr>
          <w:p w:rsidR="00AF2B95" w:rsidRPr="00A725CC" w:rsidRDefault="001E57D9" w:rsidP="009C050D">
            <w:pPr>
              <w:jc w:val="both"/>
              <w:rPr>
                <w:sz w:val="18"/>
                <w:szCs w:val="18"/>
                <w:lang w:val="en-US"/>
              </w:rPr>
            </w:pPr>
            <w:r w:rsidRPr="00A725CC">
              <w:rPr>
                <w:sz w:val="18"/>
                <w:szCs w:val="18"/>
                <w:lang w:val="en-US"/>
              </w:rPr>
              <w:t>Box-Muller</w:t>
            </w:r>
          </w:p>
        </w:tc>
        <w:tc>
          <w:tcPr>
            <w:tcW w:w="1168" w:type="dxa"/>
          </w:tcPr>
          <w:p w:rsidR="00AF2B95" w:rsidRPr="00A725CC" w:rsidRDefault="001E57D9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  <w:lang w:val="en-US"/>
              </w:rPr>
              <w:t>Box-Muller</w:t>
            </w:r>
          </w:p>
        </w:tc>
        <w:tc>
          <w:tcPr>
            <w:tcW w:w="1168" w:type="dxa"/>
          </w:tcPr>
          <w:p w:rsidR="00AF2B95" w:rsidRPr="00A725CC" w:rsidRDefault="001E57D9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  <w:lang w:val="en-US"/>
              </w:rPr>
              <w:t>Box-Muller</w:t>
            </w:r>
          </w:p>
        </w:tc>
        <w:tc>
          <w:tcPr>
            <w:tcW w:w="1168" w:type="dxa"/>
          </w:tcPr>
          <w:p w:rsidR="00AF2B95" w:rsidRPr="00A725CC" w:rsidRDefault="001E57D9" w:rsidP="009C050D">
            <w:pPr>
              <w:jc w:val="both"/>
              <w:rPr>
                <w:sz w:val="18"/>
                <w:szCs w:val="18"/>
                <w:lang w:val="en-US"/>
              </w:rPr>
            </w:pPr>
            <w:r w:rsidRPr="00A725CC">
              <w:rPr>
                <w:sz w:val="18"/>
                <w:szCs w:val="18"/>
                <w:lang w:val="en-US"/>
              </w:rPr>
              <w:t>Box-Muller</w:t>
            </w:r>
          </w:p>
        </w:tc>
        <w:tc>
          <w:tcPr>
            <w:tcW w:w="1168" w:type="dxa"/>
          </w:tcPr>
          <w:p w:rsidR="00AF2B95" w:rsidRPr="00A725CC" w:rsidRDefault="001E57D9" w:rsidP="009C050D">
            <w:pPr>
              <w:jc w:val="both"/>
              <w:rPr>
                <w:sz w:val="18"/>
                <w:szCs w:val="18"/>
                <w:lang w:val="en-US"/>
              </w:rPr>
            </w:pPr>
            <w:r w:rsidRPr="00A725CC">
              <w:rPr>
                <w:sz w:val="18"/>
                <w:szCs w:val="18"/>
                <w:lang w:val="en-US"/>
              </w:rPr>
              <w:t>Wallace</w:t>
            </w:r>
          </w:p>
        </w:tc>
        <w:tc>
          <w:tcPr>
            <w:tcW w:w="1168" w:type="dxa"/>
          </w:tcPr>
          <w:p w:rsidR="00AF2B95" w:rsidRPr="00A725CC" w:rsidRDefault="001E57D9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  <w:lang w:val="en-US"/>
              </w:rPr>
              <w:t>Ziggurat</w:t>
            </w:r>
          </w:p>
        </w:tc>
        <w:tc>
          <w:tcPr>
            <w:tcW w:w="1169" w:type="dxa"/>
          </w:tcPr>
          <w:p w:rsidR="00AF2B95" w:rsidRPr="00A725CC" w:rsidRDefault="001E57D9" w:rsidP="009C050D">
            <w:pPr>
              <w:jc w:val="both"/>
              <w:rPr>
                <w:sz w:val="18"/>
                <w:szCs w:val="18"/>
                <w:lang w:val="en-US"/>
              </w:rPr>
            </w:pPr>
            <w:r w:rsidRPr="00A725CC">
              <w:rPr>
                <w:sz w:val="18"/>
                <w:szCs w:val="18"/>
                <w:lang w:val="en-US"/>
              </w:rPr>
              <w:t>Box-Muller +</w:t>
            </w:r>
          </w:p>
          <w:p w:rsidR="001E57D9" w:rsidRPr="00A725CC" w:rsidRDefault="001E57D9" w:rsidP="009C050D">
            <w:pPr>
              <w:jc w:val="both"/>
              <w:rPr>
                <w:sz w:val="18"/>
                <w:szCs w:val="18"/>
                <w:lang w:val="en-US"/>
              </w:rPr>
            </w:pPr>
            <w:r w:rsidRPr="00A725CC">
              <w:rPr>
                <w:sz w:val="18"/>
                <w:szCs w:val="18"/>
                <w:lang w:val="en-US"/>
              </w:rPr>
              <w:t>C</w:t>
            </w:r>
            <w:r w:rsidR="00017CAF" w:rsidRPr="00A725CC">
              <w:rPr>
                <w:sz w:val="18"/>
                <w:szCs w:val="18"/>
                <w:lang w:val="en-US"/>
              </w:rPr>
              <w:t>.</w:t>
            </w:r>
            <w:r w:rsidRPr="00A725CC">
              <w:rPr>
                <w:sz w:val="18"/>
                <w:szCs w:val="18"/>
                <w:lang w:val="en-US"/>
              </w:rPr>
              <w:t>L</w:t>
            </w:r>
            <w:r w:rsidR="00017CAF" w:rsidRPr="00A725CC">
              <w:rPr>
                <w:sz w:val="18"/>
                <w:szCs w:val="18"/>
                <w:lang w:val="en-US"/>
              </w:rPr>
              <w:t>.</w:t>
            </w:r>
            <w:r w:rsidRPr="00A725CC">
              <w:rPr>
                <w:sz w:val="18"/>
                <w:szCs w:val="18"/>
                <w:lang w:val="en-US"/>
              </w:rPr>
              <w:t>T</w:t>
            </w:r>
            <w:r w:rsidR="00017CAF" w:rsidRPr="00A725CC">
              <w:rPr>
                <w:sz w:val="18"/>
                <w:szCs w:val="18"/>
                <w:lang w:val="en-US"/>
              </w:rPr>
              <w:t>.</w:t>
            </w:r>
          </w:p>
        </w:tc>
      </w:tr>
      <w:tr w:rsidR="001E57D9" w:rsidTr="009C050D">
        <w:tc>
          <w:tcPr>
            <w:tcW w:w="1168" w:type="dxa"/>
          </w:tcPr>
          <w:p w:rsidR="003A5BC8" w:rsidRPr="00A725CC" w:rsidRDefault="00EF38E2" w:rsidP="009C050D">
            <w:pPr>
              <w:jc w:val="both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Slices</w:t>
            </w:r>
          </w:p>
        </w:tc>
        <w:tc>
          <w:tcPr>
            <w:tcW w:w="1168" w:type="dxa"/>
          </w:tcPr>
          <w:p w:rsidR="003A5BC8" w:rsidRPr="00A725CC" w:rsidRDefault="00017CAF" w:rsidP="00017CAF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 xml:space="preserve">437 </w:t>
            </w:r>
          </w:p>
        </w:tc>
        <w:tc>
          <w:tcPr>
            <w:tcW w:w="1168" w:type="dxa"/>
          </w:tcPr>
          <w:p w:rsidR="003A5BC8" w:rsidRPr="00A725CC" w:rsidRDefault="00017CAF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480</w:t>
            </w:r>
          </w:p>
        </w:tc>
        <w:tc>
          <w:tcPr>
            <w:tcW w:w="1168" w:type="dxa"/>
          </w:tcPr>
          <w:p w:rsidR="003A5BC8" w:rsidRPr="00A725CC" w:rsidRDefault="00017CAF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534</w:t>
            </w:r>
          </w:p>
        </w:tc>
        <w:tc>
          <w:tcPr>
            <w:tcW w:w="1168" w:type="dxa"/>
          </w:tcPr>
          <w:p w:rsidR="003A5BC8" w:rsidRPr="00A725CC" w:rsidRDefault="00017CAF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1528</w:t>
            </w:r>
          </w:p>
        </w:tc>
        <w:tc>
          <w:tcPr>
            <w:tcW w:w="1168" w:type="dxa"/>
          </w:tcPr>
          <w:p w:rsidR="003A5BC8" w:rsidRPr="00A725CC" w:rsidRDefault="00017CAF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770</w:t>
            </w:r>
          </w:p>
        </w:tc>
        <w:tc>
          <w:tcPr>
            <w:tcW w:w="1168" w:type="dxa"/>
          </w:tcPr>
          <w:p w:rsidR="003A5BC8" w:rsidRPr="00A725CC" w:rsidRDefault="00017CAF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891</w:t>
            </w:r>
          </w:p>
        </w:tc>
        <w:tc>
          <w:tcPr>
            <w:tcW w:w="1169" w:type="dxa"/>
          </w:tcPr>
          <w:p w:rsidR="003A5BC8" w:rsidRPr="00A725CC" w:rsidRDefault="00017CAF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407</w:t>
            </w:r>
          </w:p>
        </w:tc>
      </w:tr>
      <w:tr w:rsidR="001E57D9" w:rsidTr="009C050D">
        <w:tc>
          <w:tcPr>
            <w:tcW w:w="1168" w:type="dxa"/>
          </w:tcPr>
          <w:p w:rsidR="003A5BC8" w:rsidRPr="00A725CC" w:rsidRDefault="003A5BC8" w:rsidP="009C050D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A725CC">
              <w:rPr>
                <w:b/>
                <w:sz w:val="16"/>
                <w:szCs w:val="16"/>
                <w:lang w:val="en-US"/>
              </w:rPr>
              <w:t>Block RAM</w:t>
            </w:r>
          </w:p>
        </w:tc>
        <w:tc>
          <w:tcPr>
            <w:tcW w:w="1168" w:type="dxa"/>
          </w:tcPr>
          <w:p w:rsidR="003A5BC8" w:rsidRPr="00A725CC" w:rsidRDefault="00573152" w:rsidP="00573152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 xml:space="preserve">0.5      </w:t>
            </w:r>
          </w:p>
        </w:tc>
        <w:tc>
          <w:tcPr>
            <w:tcW w:w="1168" w:type="dxa"/>
          </w:tcPr>
          <w:p w:rsidR="003A5BC8" w:rsidRPr="00A725CC" w:rsidRDefault="00573152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5</w:t>
            </w:r>
          </w:p>
        </w:tc>
        <w:tc>
          <w:tcPr>
            <w:tcW w:w="1168" w:type="dxa"/>
          </w:tcPr>
          <w:p w:rsidR="003A5BC8" w:rsidRPr="00A725CC" w:rsidRDefault="00573152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2</w:t>
            </w:r>
          </w:p>
        </w:tc>
        <w:tc>
          <w:tcPr>
            <w:tcW w:w="1168" w:type="dxa"/>
          </w:tcPr>
          <w:p w:rsidR="003A5BC8" w:rsidRPr="00A725CC" w:rsidRDefault="00573152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3</w:t>
            </w:r>
          </w:p>
        </w:tc>
        <w:tc>
          <w:tcPr>
            <w:tcW w:w="1168" w:type="dxa"/>
          </w:tcPr>
          <w:p w:rsidR="003A5BC8" w:rsidRPr="00A725CC" w:rsidRDefault="00573152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6</w:t>
            </w:r>
          </w:p>
        </w:tc>
        <w:tc>
          <w:tcPr>
            <w:tcW w:w="1168" w:type="dxa"/>
          </w:tcPr>
          <w:p w:rsidR="003A5BC8" w:rsidRPr="00A725CC" w:rsidRDefault="00573152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2</w:t>
            </w:r>
          </w:p>
        </w:tc>
        <w:tc>
          <w:tcPr>
            <w:tcW w:w="1169" w:type="dxa"/>
          </w:tcPr>
          <w:p w:rsidR="003A5BC8" w:rsidRPr="00A725CC" w:rsidRDefault="00573152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1.5</w:t>
            </w:r>
          </w:p>
        </w:tc>
      </w:tr>
      <w:tr w:rsidR="001E57D9" w:rsidTr="009C050D">
        <w:tc>
          <w:tcPr>
            <w:tcW w:w="1168" w:type="dxa"/>
          </w:tcPr>
          <w:p w:rsidR="003A5BC8" w:rsidRPr="00A725CC" w:rsidRDefault="003A5BC8" w:rsidP="009C050D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A725CC">
              <w:rPr>
                <w:b/>
                <w:sz w:val="16"/>
                <w:szCs w:val="16"/>
                <w:lang w:val="en-US"/>
              </w:rPr>
              <w:t>Multipliers</w:t>
            </w:r>
          </w:p>
        </w:tc>
        <w:tc>
          <w:tcPr>
            <w:tcW w:w="1168" w:type="dxa"/>
          </w:tcPr>
          <w:p w:rsidR="003A5BC8" w:rsidRPr="00A725CC" w:rsidRDefault="00876FA9" w:rsidP="00876FA9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 xml:space="preserve">N/A      </w:t>
            </w:r>
          </w:p>
        </w:tc>
        <w:tc>
          <w:tcPr>
            <w:tcW w:w="1168" w:type="dxa"/>
          </w:tcPr>
          <w:p w:rsidR="003A5BC8" w:rsidRPr="00A725CC" w:rsidRDefault="00876FA9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5</w:t>
            </w:r>
          </w:p>
        </w:tc>
        <w:tc>
          <w:tcPr>
            <w:tcW w:w="1168" w:type="dxa"/>
          </w:tcPr>
          <w:p w:rsidR="003A5BC8" w:rsidRPr="00A725CC" w:rsidRDefault="00876FA9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3</w:t>
            </w:r>
          </w:p>
        </w:tc>
        <w:tc>
          <w:tcPr>
            <w:tcW w:w="1168" w:type="dxa"/>
          </w:tcPr>
          <w:p w:rsidR="003A5BC8" w:rsidRPr="00A725CC" w:rsidRDefault="00876FA9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12</w:t>
            </w:r>
          </w:p>
        </w:tc>
        <w:tc>
          <w:tcPr>
            <w:tcW w:w="1168" w:type="dxa"/>
          </w:tcPr>
          <w:p w:rsidR="003A5BC8" w:rsidRPr="00A725CC" w:rsidRDefault="00876FA9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4</w:t>
            </w:r>
          </w:p>
        </w:tc>
        <w:tc>
          <w:tcPr>
            <w:tcW w:w="1168" w:type="dxa"/>
          </w:tcPr>
          <w:p w:rsidR="003A5BC8" w:rsidRPr="00A725CC" w:rsidRDefault="00876FA9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2</w:t>
            </w:r>
          </w:p>
        </w:tc>
        <w:tc>
          <w:tcPr>
            <w:tcW w:w="1169" w:type="dxa"/>
          </w:tcPr>
          <w:p w:rsidR="003A5BC8" w:rsidRPr="00A725CC" w:rsidRDefault="00876FA9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3</w:t>
            </w:r>
          </w:p>
        </w:tc>
      </w:tr>
      <w:tr w:rsidR="00A725CC" w:rsidTr="009C050D">
        <w:tc>
          <w:tcPr>
            <w:tcW w:w="1168" w:type="dxa"/>
          </w:tcPr>
          <w:p w:rsidR="003A5BC8" w:rsidRPr="00A725CC" w:rsidRDefault="003A5BC8" w:rsidP="009C050D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A725CC">
              <w:rPr>
                <w:b/>
                <w:sz w:val="16"/>
                <w:szCs w:val="16"/>
                <w:lang w:val="en-US"/>
              </w:rPr>
              <w:t xml:space="preserve">GRN </w:t>
            </w:r>
            <w:proofErr w:type="spellStart"/>
            <w:r w:rsidRPr="00A725CC">
              <w:rPr>
                <w:b/>
                <w:sz w:val="16"/>
                <w:szCs w:val="16"/>
                <w:lang w:val="en-US"/>
              </w:rPr>
              <w:t>Bitwidth</w:t>
            </w:r>
            <w:proofErr w:type="spellEnd"/>
          </w:p>
        </w:tc>
        <w:tc>
          <w:tcPr>
            <w:tcW w:w="1168" w:type="dxa"/>
          </w:tcPr>
          <w:p w:rsidR="003A5BC8" w:rsidRPr="00A725CC" w:rsidRDefault="00B51840" w:rsidP="00B51840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 xml:space="preserve">12      </w:t>
            </w:r>
          </w:p>
        </w:tc>
        <w:tc>
          <w:tcPr>
            <w:tcW w:w="1168" w:type="dxa"/>
          </w:tcPr>
          <w:p w:rsidR="003A5BC8" w:rsidRPr="00A725CC" w:rsidRDefault="00B51840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16</w:t>
            </w:r>
          </w:p>
        </w:tc>
        <w:tc>
          <w:tcPr>
            <w:tcW w:w="1168" w:type="dxa"/>
          </w:tcPr>
          <w:p w:rsidR="003A5BC8" w:rsidRPr="00A725CC" w:rsidRDefault="00B51840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16</w:t>
            </w:r>
          </w:p>
        </w:tc>
        <w:tc>
          <w:tcPr>
            <w:tcW w:w="1168" w:type="dxa"/>
          </w:tcPr>
          <w:p w:rsidR="003A5BC8" w:rsidRPr="00A725CC" w:rsidRDefault="00B51840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16</w:t>
            </w:r>
          </w:p>
        </w:tc>
        <w:tc>
          <w:tcPr>
            <w:tcW w:w="1168" w:type="dxa"/>
          </w:tcPr>
          <w:p w:rsidR="003A5BC8" w:rsidRPr="00A725CC" w:rsidRDefault="00B51840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24</w:t>
            </w:r>
          </w:p>
        </w:tc>
        <w:tc>
          <w:tcPr>
            <w:tcW w:w="1168" w:type="dxa"/>
          </w:tcPr>
          <w:p w:rsidR="003A5BC8" w:rsidRPr="00A725CC" w:rsidRDefault="00B51840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32</w:t>
            </w:r>
          </w:p>
        </w:tc>
        <w:tc>
          <w:tcPr>
            <w:tcW w:w="1169" w:type="dxa"/>
          </w:tcPr>
          <w:p w:rsidR="003A5BC8" w:rsidRPr="00A725CC" w:rsidRDefault="00B51840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16</w:t>
            </w:r>
          </w:p>
        </w:tc>
      </w:tr>
      <w:tr w:rsidR="00A725CC" w:rsidTr="009C050D">
        <w:tc>
          <w:tcPr>
            <w:tcW w:w="1168" w:type="dxa"/>
          </w:tcPr>
          <w:p w:rsidR="003A5BC8" w:rsidRPr="00A725CC" w:rsidRDefault="003A5BC8" w:rsidP="009C050D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A725CC">
              <w:rPr>
                <w:b/>
                <w:sz w:val="16"/>
                <w:szCs w:val="16"/>
                <w:lang w:val="en-US"/>
              </w:rPr>
              <w:t>Repetition period</w:t>
            </w:r>
          </w:p>
        </w:tc>
        <w:tc>
          <w:tcPr>
            <w:tcW w:w="1168" w:type="dxa"/>
          </w:tcPr>
          <w:p w:rsidR="003A5BC8" w:rsidRPr="00A725CC" w:rsidRDefault="007F5AFC" w:rsidP="007F5AFC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2</w:t>
            </w:r>
            <w:r w:rsidRPr="00A725CC">
              <w:rPr>
                <w:sz w:val="18"/>
                <w:szCs w:val="18"/>
                <w:vertAlign w:val="superscript"/>
              </w:rPr>
              <w:t>18</w:t>
            </w:r>
            <w:r w:rsidRPr="00A725CC">
              <w:rPr>
                <w:sz w:val="18"/>
                <w:szCs w:val="18"/>
              </w:rPr>
              <w:t xml:space="preserve">      </w:t>
            </w:r>
          </w:p>
        </w:tc>
        <w:tc>
          <w:tcPr>
            <w:tcW w:w="1168" w:type="dxa"/>
          </w:tcPr>
          <w:p w:rsidR="003A5BC8" w:rsidRPr="00A725CC" w:rsidRDefault="007F5AFC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2</w:t>
            </w:r>
            <w:r w:rsidRPr="00A725CC">
              <w:rPr>
                <w:sz w:val="18"/>
                <w:szCs w:val="18"/>
                <w:vertAlign w:val="superscript"/>
              </w:rPr>
              <w:t>190</w:t>
            </w:r>
          </w:p>
        </w:tc>
        <w:tc>
          <w:tcPr>
            <w:tcW w:w="1168" w:type="dxa"/>
          </w:tcPr>
          <w:p w:rsidR="003A5BC8" w:rsidRPr="00A725CC" w:rsidRDefault="007F5AFC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2</w:t>
            </w:r>
            <w:r w:rsidRPr="00A725CC">
              <w:rPr>
                <w:sz w:val="18"/>
                <w:szCs w:val="18"/>
                <w:vertAlign w:val="superscript"/>
              </w:rPr>
              <w:t>88</w:t>
            </w:r>
          </w:p>
        </w:tc>
        <w:tc>
          <w:tcPr>
            <w:tcW w:w="1168" w:type="dxa"/>
          </w:tcPr>
          <w:p w:rsidR="003A5BC8" w:rsidRPr="00A725CC" w:rsidRDefault="007F5AFC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2</w:t>
            </w:r>
            <w:r w:rsidRPr="00A725CC">
              <w:rPr>
                <w:sz w:val="18"/>
                <w:szCs w:val="18"/>
                <w:vertAlign w:val="superscript"/>
              </w:rPr>
              <w:t>64</w:t>
            </w:r>
          </w:p>
        </w:tc>
        <w:tc>
          <w:tcPr>
            <w:tcW w:w="1168" w:type="dxa"/>
          </w:tcPr>
          <w:p w:rsidR="003A5BC8" w:rsidRPr="00A725CC" w:rsidRDefault="007F5AFC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2</w:t>
            </w:r>
            <w:r w:rsidRPr="00A725CC">
              <w:rPr>
                <w:sz w:val="18"/>
                <w:szCs w:val="18"/>
                <w:vertAlign w:val="superscript"/>
              </w:rPr>
              <w:t>32</w:t>
            </w:r>
          </w:p>
        </w:tc>
        <w:tc>
          <w:tcPr>
            <w:tcW w:w="1168" w:type="dxa"/>
          </w:tcPr>
          <w:p w:rsidR="003A5BC8" w:rsidRPr="00A725CC" w:rsidRDefault="007F5AFC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2</w:t>
            </w:r>
            <w:r w:rsidRPr="00A725CC">
              <w:rPr>
                <w:sz w:val="18"/>
                <w:szCs w:val="18"/>
                <w:vertAlign w:val="superscript"/>
              </w:rPr>
              <w:t>88</w:t>
            </w:r>
          </w:p>
        </w:tc>
        <w:tc>
          <w:tcPr>
            <w:tcW w:w="1169" w:type="dxa"/>
          </w:tcPr>
          <w:p w:rsidR="003A5BC8" w:rsidRPr="00A725CC" w:rsidRDefault="007F5AFC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2</w:t>
            </w:r>
            <w:r w:rsidRPr="00A725CC">
              <w:rPr>
                <w:sz w:val="18"/>
                <w:szCs w:val="18"/>
                <w:vertAlign w:val="superscript"/>
              </w:rPr>
              <w:t>255</w:t>
            </w:r>
          </w:p>
        </w:tc>
      </w:tr>
      <w:tr w:rsidR="00A725CC" w:rsidTr="009C050D">
        <w:tc>
          <w:tcPr>
            <w:tcW w:w="1168" w:type="dxa"/>
          </w:tcPr>
          <w:p w:rsidR="003A5BC8" w:rsidRPr="00A725CC" w:rsidRDefault="003A5BC8" w:rsidP="009C050D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A725CC">
              <w:rPr>
                <w:b/>
                <w:sz w:val="16"/>
                <w:szCs w:val="16"/>
                <w:lang w:val="en-US"/>
              </w:rPr>
              <w:t>Tail Accuracy</w:t>
            </w:r>
          </w:p>
        </w:tc>
        <w:tc>
          <w:tcPr>
            <w:tcW w:w="1168" w:type="dxa"/>
          </w:tcPr>
          <w:p w:rsidR="003A5BC8" w:rsidRPr="00A725CC" w:rsidRDefault="007F5AFC" w:rsidP="008A77C4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4</w:t>
            </w:r>
            <w:r w:rsidR="008A77C4" w:rsidRPr="00A725CC">
              <w:rPr>
                <w:sz w:val="18"/>
                <w:szCs w:val="18"/>
              </w:rPr>
              <w:t xml:space="preserve"> σ </w:t>
            </w:r>
            <w:r w:rsidRPr="00A725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8" w:type="dxa"/>
          </w:tcPr>
          <w:p w:rsidR="003A5BC8" w:rsidRPr="00A725CC" w:rsidRDefault="007F5AFC" w:rsidP="008A77C4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4</w:t>
            </w:r>
            <w:r w:rsidR="008A77C4" w:rsidRPr="00A725CC">
              <w:rPr>
                <w:sz w:val="18"/>
                <w:szCs w:val="18"/>
                <w:lang w:val="en-US"/>
              </w:rPr>
              <w:t>.</w:t>
            </w:r>
            <w:r w:rsidRPr="00A725CC">
              <w:rPr>
                <w:sz w:val="18"/>
                <w:szCs w:val="18"/>
              </w:rPr>
              <w:t>8</w:t>
            </w:r>
            <w:r w:rsidR="008A77C4" w:rsidRPr="00A725CC">
              <w:rPr>
                <w:sz w:val="18"/>
                <w:szCs w:val="18"/>
              </w:rPr>
              <w:t xml:space="preserve"> σ</w:t>
            </w:r>
          </w:p>
        </w:tc>
        <w:tc>
          <w:tcPr>
            <w:tcW w:w="1168" w:type="dxa"/>
          </w:tcPr>
          <w:p w:rsidR="003A5BC8" w:rsidRPr="00A725CC" w:rsidRDefault="007F5AFC" w:rsidP="008A77C4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6</w:t>
            </w:r>
            <w:r w:rsidR="008A77C4" w:rsidRPr="00A725CC">
              <w:rPr>
                <w:sz w:val="18"/>
                <w:szCs w:val="18"/>
                <w:lang w:val="en-US"/>
              </w:rPr>
              <w:t>.</w:t>
            </w:r>
            <w:r w:rsidRPr="00A725CC">
              <w:rPr>
                <w:sz w:val="18"/>
                <w:szCs w:val="18"/>
              </w:rPr>
              <w:t>6</w:t>
            </w:r>
            <w:r w:rsidR="008A77C4" w:rsidRPr="00A725CC">
              <w:rPr>
                <w:sz w:val="18"/>
                <w:szCs w:val="18"/>
              </w:rPr>
              <w:t xml:space="preserve"> σ</w:t>
            </w:r>
          </w:p>
        </w:tc>
        <w:tc>
          <w:tcPr>
            <w:tcW w:w="1168" w:type="dxa"/>
          </w:tcPr>
          <w:p w:rsidR="003A5BC8" w:rsidRPr="00A725CC" w:rsidRDefault="007F5AFC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8</w:t>
            </w:r>
            <w:r w:rsidR="008A77C4" w:rsidRPr="00A725CC">
              <w:rPr>
                <w:sz w:val="18"/>
                <w:szCs w:val="18"/>
              </w:rPr>
              <w:t xml:space="preserve"> σ</w:t>
            </w:r>
          </w:p>
        </w:tc>
        <w:tc>
          <w:tcPr>
            <w:tcW w:w="1168" w:type="dxa"/>
          </w:tcPr>
          <w:p w:rsidR="003A5BC8" w:rsidRPr="00A725CC" w:rsidRDefault="007F5AFC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7</w:t>
            </w:r>
            <w:r w:rsidR="008A77C4" w:rsidRPr="00A725CC">
              <w:rPr>
                <w:sz w:val="18"/>
                <w:szCs w:val="18"/>
              </w:rPr>
              <w:t xml:space="preserve"> σ</w:t>
            </w:r>
          </w:p>
        </w:tc>
        <w:tc>
          <w:tcPr>
            <w:tcW w:w="1168" w:type="dxa"/>
          </w:tcPr>
          <w:p w:rsidR="003A5BC8" w:rsidRPr="00A725CC" w:rsidRDefault="007F5AFC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N/A</w:t>
            </w:r>
          </w:p>
        </w:tc>
        <w:tc>
          <w:tcPr>
            <w:tcW w:w="1169" w:type="dxa"/>
          </w:tcPr>
          <w:p w:rsidR="003A5BC8" w:rsidRPr="00A725CC" w:rsidRDefault="007F5AFC" w:rsidP="008A77C4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6</w:t>
            </w:r>
            <w:r w:rsidR="008A77C4" w:rsidRPr="00A725CC">
              <w:rPr>
                <w:sz w:val="18"/>
                <w:szCs w:val="18"/>
                <w:lang w:val="en-US"/>
              </w:rPr>
              <w:t>.</w:t>
            </w:r>
            <w:r w:rsidRPr="00A725CC">
              <w:rPr>
                <w:sz w:val="18"/>
                <w:szCs w:val="18"/>
              </w:rPr>
              <w:t>6</w:t>
            </w:r>
            <w:r w:rsidR="008A77C4" w:rsidRPr="00A725CC">
              <w:rPr>
                <w:sz w:val="18"/>
                <w:szCs w:val="18"/>
              </w:rPr>
              <w:t xml:space="preserve"> σ</w:t>
            </w:r>
          </w:p>
        </w:tc>
      </w:tr>
      <w:tr w:rsidR="00A725CC" w:rsidTr="009C050D">
        <w:tc>
          <w:tcPr>
            <w:tcW w:w="1168" w:type="dxa"/>
          </w:tcPr>
          <w:p w:rsidR="003A5BC8" w:rsidRPr="00A725CC" w:rsidRDefault="003A5BC8" w:rsidP="009C050D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A725CC">
              <w:rPr>
                <w:b/>
                <w:sz w:val="16"/>
                <w:szCs w:val="16"/>
                <w:lang w:val="en-US"/>
              </w:rPr>
              <w:t>Speed</w:t>
            </w:r>
          </w:p>
          <w:p w:rsidR="003A5BC8" w:rsidRPr="00A725CC" w:rsidRDefault="003A5BC8" w:rsidP="009C050D">
            <w:pPr>
              <w:jc w:val="both"/>
              <w:rPr>
                <w:sz w:val="12"/>
                <w:szCs w:val="12"/>
              </w:rPr>
            </w:pPr>
            <w:r w:rsidRPr="00A725CC">
              <w:rPr>
                <w:sz w:val="12"/>
                <w:szCs w:val="12"/>
                <w:lang w:val="en-US"/>
              </w:rPr>
              <w:t>(M samples /s)</w:t>
            </w:r>
          </w:p>
        </w:tc>
        <w:tc>
          <w:tcPr>
            <w:tcW w:w="1168" w:type="dxa"/>
          </w:tcPr>
          <w:p w:rsidR="003A5BC8" w:rsidRPr="00A725CC" w:rsidRDefault="007F5AFC" w:rsidP="007F5AFC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 xml:space="preserve">25 </w:t>
            </w:r>
          </w:p>
        </w:tc>
        <w:tc>
          <w:tcPr>
            <w:tcW w:w="1168" w:type="dxa"/>
          </w:tcPr>
          <w:p w:rsidR="003A5BC8" w:rsidRPr="00A725CC" w:rsidRDefault="007F5AFC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245</w:t>
            </w:r>
          </w:p>
        </w:tc>
        <w:tc>
          <w:tcPr>
            <w:tcW w:w="1168" w:type="dxa"/>
          </w:tcPr>
          <w:p w:rsidR="003A5BC8" w:rsidRPr="00A725CC" w:rsidRDefault="007F5AFC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440</w:t>
            </w:r>
          </w:p>
        </w:tc>
        <w:tc>
          <w:tcPr>
            <w:tcW w:w="1168" w:type="dxa"/>
          </w:tcPr>
          <w:p w:rsidR="003A5BC8" w:rsidRPr="00A725CC" w:rsidRDefault="007F5AFC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468</w:t>
            </w:r>
          </w:p>
        </w:tc>
        <w:tc>
          <w:tcPr>
            <w:tcW w:w="1168" w:type="dxa"/>
          </w:tcPr>
          <w:p w:rsidR="003A5BC8" w:rsidRPr="00A725CC" w:rsidRDefault="007F5AFC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155</w:t>
            </w:r>
          </w:p>
        </w:tc>
        <w:tc>
          <w:tcPr>
            <w:tcW w:w="1168" w:type="dxa"/>
          </w:tcPr>
          <w:p w:rsidR="003A5BC8" w:rsidRPr="00A725CC" w:rsidRDefault="007F5AFC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168</w:t>
            </w:r>
          </w:p>
        </w:tc>
        <w:tc>
          <w:tcPr>
            <w:tcW w:w="1169" w:type="dxa"/>
          </w:tcPr>
          <w:p w:rsidR="003A5BC8" w:rsidRPr="00A725CC" w:rsidRDefault="007F5AFC" w:rsidP="009C050D">
            <w:pPr>
              <w:jc w:val="both"/>
              <w:rPr>
                <w:sz w:val="18"/>
                <w:szCs w:val="18"/>
              </w:rPr>
            </w:pPr>
            <w:r w:rsidRPr="00A725CC">
              <w:rPr>
                <w:sz w:val="18"/>
                <w:szCs w:val="18"/>
              </w:rPr>
              <w:t>460</w:t>
            </w:r>
          </w:p>
        </w:tc>
      </w:tr>
    </w:tbl>
    <w:p w:rsidR="009C050D" w:rsidRPr="009C050D" w:rsidRDefault="009C050D" w:rsidP="009C050D">
      <w:pPr>
        <w:jc w:val="both"/>
      </w:pPr>
    </w:p>
    <w:p w:rsidR="00E546A2" w:rsidRPr="00C77FA0" w:rsidRDefault="00E546A2" w:rsidP="0031187E">
      <w:pPr>
        <w:jc w:val="both"/>
      </w:pPr>
    </w:p>
    <w:p w:rsidR="00E546A2" w:rsidRPr="00C77FA0" w:rsidRDefault="00E546A2" w:rsidP="0031187E">
      <w:pPr>
        <w:jc w:val="both"/>
      </w:pPr>
    </w:p>
    <w:p w:rsidR="00E546A2" w:rsidRDefault="002A18CF" w:rsidP="001A1F49">
      <w:pPr>
        <w:ind w:firstLine="708"/>
        <w:jc w:val="both"/>
      </w:pPr>
      <w:r>
        <w:t>Как видно из предоставленных сравнительных таблиц, а также судя по моему поиску, самые производительные алгоритмы на данные момент – это алгоритм Бокса-Мюллера, алгоритм Уоллеса, алгоритм Зиккурата.</w:t>
      </w:r>
      <w:r w:rsidR="00FB23B8">
        <w:t xml:space="preserve"> Эти три алгоритма реализуются на </w:t>
      </w:r>
      <w:r w:rsidR="00FB23B8">
        <w:rPr>
          <w:lang w:val="en-US"/>
        </w:rPr>
        <w:t>FPGA</w:t>
      </w:r>
      <w:r w:rsidR="00FB23B8" w:rsidRPr="00FB23B8">
        <w:t xml:space="preserve">, </w:t>
      </w:r>
      <w:r w:rsidR="00FB23B8">
        <w:t xml:space="preserve">не </w:t>
      </w:r>
      <w:proofErr w:type="spellStart"/>
      <w:r w:rsidR="00FB23B8">
        <w:t>корреллируют</w:t>
      </w:r>
      <w:proofErr w:type="spellEnd"/>
      <w:r w:rsidR="00FB23B8">
        <w:t xml:space="preserve"> между собой. Ниже будет сравнение этих трех алгоритмов.</w:t>
      </w:r>
    </w:p>
    <w:p w:rsidR="00BF5BBC" w:rsidRDefault="009D43D9" w:rsidP="0031187E">
      <w:pPr>
        <w:jc w:val="both"/>
      </w:pPr>
      <w:r>
        <w:t xml:space="preserve">Эти три алгоритма представляют собой частные примеры трех основных </w:t>
      </w:r>
      <w:r w:rsidR="002725A8">
        <w:t>ветвей</w:t>
      </w:r>
      <w:r>
        <w:t xml:space="preserve"> реализаци</w:t>
      </w:r>
      <w:r w:rsidR="002725A8">
        <w:t>й</w:t>
      </w:r>
      <w:r>
        <w:t xml:space="preserve"> АБГШ: </w:t>
      </w:r>
    </w:p>
    <w:p w:rsidR="00BF5BBC" w:rsidRDefault="009D43D9" w:rsidP="002D2988">
      <w:pPr>
        <w:pStyle w:val="a6"/>
        <w:numPr>
          <w:ilvl w:val="0"/>
          <w:numId w:val="6"/>
        </w:numPr>
        <w:jc w:val="both"/>
        <w:rPr>
          <w:lang w:val="en-US"/>
        </w:rPr>
      </w:pPr>
      <w:r w:rsidRPr="00BF5BBC">
        <w:rPr>
          <w:lang w:val="en-US"/>
        </w:rPr>
        <w:t>Transformation method (</w:t>
      </w:r>
      <w:r w:rsidR="00BF5BBC" w:rsidRPr="00D878C2">
        <w:rPr>
          <w:u w:val="single"/>
          <w:lang w:val="en-US"/>
        </w:rPr>
        <w:t>Box-Muller</w:t>
      </w:r>
      <w:r w:rsidR="00BF5BBC" w:rsidRPr="00BF5BBC">
        <w:rPr>
          <w:lang w:val="en-US"/>
        </w:rPr>
        <w:t>, Central limit theorem</w:t>
      </w:r>
      <w:r w:rsidR="002D2988">
        <w:rPr>
          <w:lang w:val="en-US"/>
        </w:rPr>
        <w:t>,</w:t>
      </w:r>
      <w:r w:rsidR="002D2988" w:rsidRPr="002D2988">
        <w:rPr>
          <w:lang w:val="en-US"/>
        </w:rPr>
        <w:t xml:space="preserve"> Piecewise Linear Approximation using Triangular Distributions</w:t>
      </w:r>
      <w:r w:rsidR="002D2988">
        <w:rPr>
          <w:lang w:val="en-US"/>
        </w:rPr>
        <w:t xml:space="preserve">, </w:t>
      </w:r>
      <w:r w:rsidR="002D2988" w:rsidRPr="002D2988">
        <w:rPr>
          <w:lang w:val="en-US"/>
        </w:rPr>
        <w:t>Monty Python</w:t>
      </w:r>
      <w:r w:rsidRPr="00BF5BBC">
        <w:rPr>
          <w:lang w:val="en-US"/>
        </w:rPr>
        <w:t xml:space="preserve">), </w:t>
      </w:r>
    </w:p>
    <w:p w:rsidR="00BF5BBC" w:rsidRDefault="009D43D9" w:rsidP="00E55B91">
      <w:pPr>
        <w:pStyle w:val="a6"/>
        <w:numPr>
          <w:ilvl w:val="0"/>
          <w:numId w:val="6"/>
        </w:numPr>
        <w:jc w:val="both"/>
        <w:rPr>
          <w:lang w:val="en-US"/>
        </w:rPr>
      </w:pPr>
      <w:r w:rsidRPr="00BF5BBC">
        <w:rPr>
          <w:lang w:val="en-US"/>
        </w:rPr>
        <w:t>Rejection method (</w:t>
      </w:r>
      <w:r w:rsidR="00333694" w:rsidRPr="00D878C2">
        <w:rPr>
          <w:u w:val="single"/>
          <w:lang w:val="en-US"/>
        </w:rPr>
        <w:t>Ziggurat</w:t>
      </w:r>
      <w:r w:rsidR="00333694">
        <w:rPr>
          <w:lang w:val="en-US"/>
        </w:rPr>
        <w:t>,</w:t>
      </w:r>
      <w:r w:rsidR="00E55B91" w:rsidRPr="00E55B91">
        <w:rPr>
          <w:lang w:val="en-US"/>
        </w:rPr>
        <w:t xml:space="preserve"> </w:t>
      </w:r>
      <w:r w:rsidR="00E55B91">
        <w:rPr>
          <w:lang w:val="en-US"/>
        </w:rPr>
        <w:t xml:space="preserve">Polar, </w:t>
      </w:r>
      <w:proofErr w:type="spellStart"/>
      <w:r w:rsidR="00E55B91" w:rsidRPr="00E55B91">
        <w:rPr>
          <w:lang w:val="en-US"/>
        </w:rPr>
        <w:t>Marsaglia</w:t>
      </w:r>
      <w:proofErr w:type="spellEnd"/>
      <w:r w:rsidR="00E55B91" w:rsidRPr="00E55B91">
        <w:rPr>
          <w:lang w:val="en-US"/>
        </w:rPr>
        <w:t>-Bray</w:t>
      </w:r>
      <w:r w:rsidR="00E55B91">
        <w:rPr>
          <w:lang w:val="en-US"/>
        </w:rPr>
        <w:t xml:space="preserve">, </w:t>
      </w:r>
      <w:r w:rsidR="00E55B91" w:rsidRPr="00E55B91">
        <w:rPr>
          <w:lang w:val="en-US"/>
        </w:rPr>
        <w:t>Ratio of Uniforms</w:t>
      </w:r>
      <w:r w:rsidR="00E55B91">
        <w:rPr>
          <w:lang w:val="en-US"/>
        </w:rPr>
        <w:t xml:space="preserve">, </w:t>
      </w:r>
      <w:r w:rsidR="00E55B91" w:rsidRPr="00E55B91">
        <w:rPr>
          <w:lang w:val="en-US"/>
        </w:rPr>
        <w:t>Ahrens-Dieter Table-Free</w:t>
      </w:r>
      <w:r w:rsidR="00E55B91">
        <w:rPr>
          <w:lang w:val="en-US"/>
        </w:rPr>
        <w:t xml:space="preserve">, GRAND, </w:t>
      </w:r>
      <w:r w:rsidRPr="00BF5BBC">
        <w:rPr>
          <w:lang w:val="en-US"/>
        </w:rPr>
        <w:t xml:space="preserve">), </w:t>
      </w:r>
    </w:p>
    <w:p w:rsidR="00FE4D97" w:rsidRPr="00BF5BBC" w:rsidRDefault="00A27D9B" w:rsidP="00BF5BBC">
      <w:pPr>
        <w:pStyle w:val="a6"/>
        <w:numPr>
          <w:ilvl w:val="0"/>
          <w:numId w:val="6"/>
        </w:numPr>
        <w:jc w:val="both"/>
        <w:rPr>
          <w:lang w:val="en-US"/>
        </w:rPr>
      </w:pPr>
      <w:r w:rsidRPr="00BF5BBC">
        <w:rPr>
          <w:lang w:val="en-US"/>
        </w:rPr>
        <w:t>Recursive Method</w:t>
      </w:r>
      <w:r w:rsidR="001A1F49" w:rsidRPr="00BF5BBC">
        <w:rPr>
          <w:lang w:val="en-US"/>
        </w:rPr>
        <w:t xml:space="preserve"> (</w:t>
      </w:r>
      <w:r w:rsidR="00E55B91" w:rsidRPr="00CC474A">
        <w:rPr>
          <w:u w:val="single"/>
          <w:lang w:val="en-US"/>
        </w:rPr>
        <w:t>Wallace</w:t>
      </w:r>
      <w:r w:rsidR="001A1F49" w:rsidRPr="00BF5BBC">
        <w:rPr>
          <w:lang w:val="en-US"/>
        </w:rPr>
        <w:t>)</w:t>
      </w:r>
      <w:r w:rsidRPr="00BF5BBC">
        <w:rPr>
          <w:lang w:val="en-US"/>
        </w:rPr>
        <w:t>.</w:t>
      </w:r>
    </w:p>
    <w:p w:rsidR="00433B6F" w:rsidRPr="00BF5BBC" w:rsidRDefault="00433B6F">
      <w:pPr>
        <w:rPr>
          <w:lang w:val="en-US"/>
        </w:rPr>
      </w:pPr>
      <w:r w:rsidRPr="00BF5BBC">
        <w:rPr>
          <w:lang w:val="en-US"/>
        </w:rPr>
        <w:br w:type="page"/>
      </w:r>
    </w:p>
    <w:p w:rsidR="00FE4D97" w:rsidRPr="00E0289C" w:rsidRDefault="00FE4D97" w:rsidP="00F22C46">
      <w:pPr>
        <w:pStyle w:val="1"/>
        <w:rPr>
          <w:lang w:val="en-US"/>
        </w:rPr>
      </w:pPr>
      <w:bookmarkStart w:id="577" w:name="_Toc493000365"/>
      <w:r w:rsidRPr="00FE4D97">
        <w:lastRenderedPageBreak/>
        <w:t>Метод</w:t>
      </w:r>
      <w:r w:rsidRPr="00E0289C">
        <w:rPr>
          <w:lang w:val="en-US"/>
        </w:rPr>
        <w:t xml:space="preserve"> </w:t>
      </w:r>
      <w:r w:rsidRPr="00FE4D97">
        <w:t>Бокса</w:t>
      </w:r>
      <w:r w:rsidRPr="00E0289C">
        <w:rPr>
          <w:lang w:val="en-US"/>
        </w:rPr>
        <w:t>-</w:t>
      </w:r>
      <w:r w:rsidRPr="00FE4D97">
        <w:t>Мюллера</w:t>
      </w:r>
      <w:r w:rsidR="003D3379" w:rsidRPr="00E0289C">
        <w:rPr>
          <w:lang w:val="en-US"/>
        </w:rPr>
        <w:t xml:space="preserve"> (</w:t>
      </w:r>
      <w:r w:rsidR="003D3379">
        <w:rPr>
          <w:lang w:val="en-US"/>
        </w:rPr>
        <w:t>Box</w:t>
      </w:r>
      <w:r w:rsidR="003D3379" w:rsidRPr="00E0289C">
        <w:rPr>
          <w:lang w:val="en-US"/>
        </w:rPr>
        <w:t>-</w:t>
      </w:r>
      <w:r w:rsidR="003D3379">
        <w:rPr>
          <w:lang w:val="en-US"/>
        </w:rPr>
        <w:t>Muller</w:t>
      </w:r>
      <w:r w:rsidR="003D3379" w:rsidRPr="00E0289C">
        <w:rPr>
          <w:lang w:val="en-US"/>
        </w:rPr>
        <w:t>)</w:t>
      </w:r>
      <w:bookmarkEnd w:id="577"/>
    </w:p>
    <w:p w:rsidR="00B40037" w:rsidRPr="00E0289C" w:rsidRDefault="00B40037" w:rsidP="00B40037">
      <w:pPr>
        <w:rPr>
          <w:lang w:val="en-US"/>
        </w:rPr>
      </w:pPr>
    </w:p>
    <w:p w:rsidR="00E546A2" w:rsidRDefault="00996510" w:rsidP="00F22C46">
      <w:pPr>
        <w:pStyle w:val="2"/>
      </w:pPr>
      <w:bookmarkStart w:id="578" w:name="_Toc493000366"/>
      <w:r>
        <w:t>Теоретическое обоснование</w:t>
      </w:r>
      <w:r w:rsidR="00353C4A">
        <w:t>:</w:t>
      </w:r>
      <w:bookmarkEnd w:id="578"/>
    </w:p>
    <w:p w:rsidR="00F22C46" w:rsidRPr="00F22C46" w:rsidRDefault="00F22C46" w:rsidP="00F22C46"/>
    <w:p w:rsidR="00A725CC" w:rsidRPr="00BD693C" w:rsidRDefault="003A4C63" w:rsidP="00742254">
      <w:pPr>
        <w:ind w:firstLine="708"/>
        <w:jc w:val="both"/>
      </w:pPr>
      <w:r w:rsidRPr="00BD693C">
        <w:t>Преобразование Бокса—</w:t>
      </w:r>
      <w:r w:rsidR="00E32D1C" w:rsidRPr="00BD693C">
        <w:t xml:space="preserve">Мюллера — </w:t>
      </w:r>
      <w:r w:rsidRPr="00BD693C">
        <w:t xml:space="preserve">это </w:t>
      </w:r>
      <w:r w:rsidR="00E32D1C" w:rsidRPr="00BD693C">
        <w:t>метод моделирования стандартных нормально распределённых случайных величин.</w:t>
      </w:r>
    </w:p>
    <w:p w:rsidR="008A2DBF" w:rsidRPr="00BD693C" w:rsidRDefault="008A2DBF" w:rsidP="00742254">
      <w:pPr>
        <w:ind w:firstLine="708"/>
        <w:jc w:val="both"/>
        <w:rPr>
          <w:color w:val="222222"/>
          <w:shd w:val="clear" w:color="auto" w:fill="FFFFFF"/>
        </w:rPr>
      </w:pPr>
      <w:r w:rsidRPr="00BD693C">
        <w:rPr>
          <w:color w:val="222222"/>
          <w:shd w:val="clear" w:color="auto" w:fill="FFFFFF"/>
        </w:rPr>
        <w:t xml:space="preserve">Для начала </w:t>
      </w:r>
      <w:r w:rsidR="00E9174C" w:rsidRPr="00BD693C">
        <w:rPr>
          <w:color w:val="222222"/>
          <w:shd w:val="clear" w:color="auto" w:fill="FFFFFF"/>
        </w:rPr>
        <w:t>стоит напомнить</w:t>
      </w:r>
      <w:r w:rsidRPr="00BD693C">
        <w:rPr>
          <w:color w:val="222222"/>
          <w:shd w:val="clear" w:color="auto" w:fill="FFFFFF"/>
        </w:rPr>
        <w:t>, что такое плотность вероятности, функция распределения случайной величины и обратная функция. Допустим, есть некая случайная величина, распределение которой задано функцией плотности f(x), имеющей следующий вид:</w:t>
      </w:r>
    </w:p>
    <w:p w:rsidR="008A2DBF" w:rsidRDefault="008A2DBF" w:rsidP="00D234A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96250" cy="18881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954" cy="190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23" w:rsidRDefault="00901F23" w:rsidP="00901F23">
      <w:pPr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01F23" w:rsidRPr="00BD693C" w:rsidRDefault="00901F23" w:rsidP="00901F23">
      <w:pPr>
        <w:ind w:firstLine="708"/>
        <w:jc w:val="both"/>
        <w:rPr>
          <w:color w:val="222222"/>
          <w:shd w:val="clear" w:color="auto" w:fill="FFFFFF"/>
        </w:rPr>
      </w:pPr>
      <w:r w:rsidRPr="00BD693C">
        <w:rPr>
          <w:color w:val="222222"/>
          <w:shd w:val="clear" w:color="auto" w:fill="FFFFFF"/>
        </w:rPr>
        <w:t>Основу всех методов преобразования равномерного распределения в любое другое составляет метод обратного преобразования</w:t>
      </w:r>
      <w:r w:rsidR="00C3160A" w:rsidRPr="00BD693C">
        <w:rPr>
          <w:color w:val="222222"/>
          <w:shd w:val="clear" w:color="auto" w:fill="FFFFFF"/>
        </w:rPr>
        <w:t>. Работает он следующим образом: н</w:t>
      </w:r>
      <w:r w:rsidRPr="00BD693C">
        <w:rPr>
          <w:color w:val="222222"/>
          <w:shd w:val="clear" w:color="auto" w:fill="FFFFFF"/>
        </w:rPr>
        <w:t>аходится функция, обратная функции необходимого распределения, и в качестве аргумента передается в нее равномерно распределенная на отрезке (0, 1) случайная величина. На выходе получаем величину с требуемым распределением. </w:t>
      </w:r>
    </w:p>
    <w:p w:rsidR="008A2DBF" w:rsidRPr="00BD693C" w:rsidRDefault="008A2DBF" w:rsidP="00901F23">
      <w:pPr>
        <w:ind w:firstLine="708"/>
        <w:jc w:val="both"/>
        <w:rPr>
          <w:color w:val="222222"/>
          <w:shd w:val="clear" w:color="auto" w:fill="FFFFFF"/>
        </w:rPr>
      </w:pPr>
      <w:r w:rsidRPr="00BD693C">
        <w:rPr>
          <w:color w:val="222222"/>
          <w:shd w:val="clear" w:color="auto" w:fill="FFFFFF"/>
        </w:rPr>
        <w:t>Это означает, что вероятность того, что значение данной случайной величины окажется в интервале (A, B), равняется площади затененной области. И как следствие, площадь всей закрашенной области должна равняться единице, так как в любом случае значение случайной величины попадет в область определения функции f.</w:t>
      </w:r>
      <w:r w:rsidRPr="00BD693C">
        <w:rPr>
          <w:color w:val="222222"/>
        </w:rPr>
        <w:br/>
      </w:r>
      <w:r w:rsidRPr="00BD693C">
        <w:rPr>
          <w:color w:val="222222"/>
          <w:shd w:val="clear" w:color="auto" w:fill="FFFFFF"/>
        </w:rPr>
        <w:t>Функция распределения случайной величины является интегралом от функции плотности. И в данном случае ее примерный вид будет такой:</w:t>
      </w:r>
    </w:p>
    <w:p w:rsidR="008A2DBF" w:rsidRPr="00E32D1C" w:rsidRDefault="008A2DBF" w:rsidP="00D234A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59132" cy="207224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710" cy="20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CC" w:rsidRDefault="00A725CC" w:rsidP="0031187E">
      <w:pPr>
        <w:jc w:val="both"/>
      </w:pPr>
    </w:p>
    <w:p w:rsidR="005758E9" w:rsidRDefault="00D234A9" w:rsidP="005758E9">
      <w:pPr>
        <w:ind w:firstLine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5758E9" w:rsidRPr="00BD693C" w:rsidRDefault="005758E9" w:rsidP="00AD3FBE">
      <w:pPr>
        <w:ind w:firstLine="708"/>
        <w:jc w:val="both"/>
        <w:rPr>
          <w:color w:val="222222"/>
          <w:shd w:val="clear" w:color="auto" w:fill="FFFFFF"/>
        </w:rPr>
      </w:pPr>
      <w:r w:rsidRPr="00BD693C">
        <w:rPr>
          <w:color w:val="222222"/>
          <w:shd w:val="clear" w:color="auto" w:fill="FFFFFF"/>
        </w:rPr>
        <w:t>Тут смысл в том, что значение случайной величины будет меньше чем A с вероятностью B. И как следствие, функция никогда не убывает, а ее значения лежат в отрезке [0, 1].</w:t>
      </w:r>
    </w:p>
    <w:p w:rsidR="00A725CC" w:rsidRPr="00BD693C" w:rsidRDefault="00D234A9" w:rsidP="00AD3FBE">
      <w:pPr>
        <w:ind w:firstLine="708"/>
        <w:jc w:val="both"/>
        <w:rPr>
          <w:color w:val="222222"/>
          <w:shd w:val="clear" w:color="auto" w:fill="FFFFFF"/>
        </w:rPr>
      </w:pPr>
      <w:r w:rsidRPr="00BD693C">
        <w:rPr>
          <w:color w:val="222222"/>
          <w:shd w:val="clear" w:color="auto" w:fill="FFFFFF"/>
        </w:rPr>
        <w:t xml:space="preserve">Существует распределение </w:t>
      </w:r>
      <w:ins w:id="579" w:author="Есеньков Кирилл Александрович" w:date="2017-09-07T15:18:00Z">
        <w:r w:rsidRPr="00BD693C">
          <w:rPr>
            <w:b/>
            <w:sz w:val="18"/>
            <w:szCs w:val="18"/>
            <w:rPrChange w:id="580" w:author="Есеньков Кирилл Александрович" w:date="2017-09-07T15:35:00Z">
              <w:rPr/>
            </w:rPrChange>
          </w:rPr>
          <w:t>χ</w:t>
        </w:r>
        <w:r w:rsidRPr="00BD693C">
          <w:rPr>
            <w:b/>
            <w:sz w:val="18"/>
            <w:szCs w:val="18"/>
            <w:vertAlign w:val="superscript"/>
            <w:rPrChange w:id="581" w:author="Есеньков Кирилл Александрович" w:date="2017-09-07T15:35:00Z">
              <w:rPr>
                <w:lang w:val="en-US"/>
              </w:rPr>
            </w:rPrChange>
          </w:rPr>
          <w:t>2</w:t>
        </w:r>
      </w:ins>
      <w:r w:rsidRPr="00BD693C">
        <w:rPr>
          <w:color w:val="222222"/>
          <w:shd w:val="clear" w:color="auto" w:fill="FFFFFF"/>
        </w:rPr>
        <w:t xml:space="preserve"> (распределение Пирсона), которое представляет собой распределение суммы квадратов k независимых нормальных случайных величин. И в случае, когда k = 2, это распределение является экспоненциальным.</w:t>
      </w:r>
      <w:r w:rsidR="003B4C08" w:rsidRPr="00BD693C">
        <w:rPr>
          <w:color w:val="222222"/>
          <w:shd w:val="clear" w:color="auto" w:fill="FFFFFF"/>
        </w:rPr>
        <w:t xml:space="preserve"> Это означает, что если у точки в прямоугольной системе координат будут случайные координаты X и Y, распределенные нормально, то после перевода этих координат в полярную систему (r, θ) квадрат радиуса (расстояния от начала координат до точки) будет распределен по экспоненциальному закону, так как квадрат радиуса </w:t>
      </w:r>
      <w:r w:rsidR="007609A0" w:rsidRPr="00BD693C">
        <w:rPr>
          <w:color w:val="222222"/>
          <w:shd w:val="clear" w:color="auto" w:fill="FFFFFF"/>
        </w:rPr>
        <w:t>— это сумма квадратов координат.</w:t>
      </w:r>
      <w:r w:rsidR="00B87846" w:rsidRPr="00BD693C">
        <w:rPr>
          <w:color w:val="222222"/>
          <w:shd w:val="clear" w:color="auto" w:fill="FFFFFF"/>
        </w:rPr>
        <w:t xml:space="preserve"> Плотность распределения таких точек на плоскости будет выглядеть следующим образом:</w:t>
      </w:r>
    </w:p>
    <w:p w:rsidR="002867B4" w:rsidRDefault="00430F7F" w:rsidP="00430F7F">
      <w:pPr>
        <w:ind w:firstLine="708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ru-RU"/>
        </w:rPr>
        <w:drawing>
          <wp:inline distT="0" distB="0" distL="0" distR="0">
            <wp:extent cx="2137558" cy="199472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936" cy="200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7F" w:rsidRPr="00BD693C" w:rsidRDefault="005C6B63" w:rsidP="00293FA6">
      <w:pPr>
        <w:ind w:firstLine="708"/>
        <w:jc w:val="both"/>
        <w:rPr>
          <w:color w:val="222222"/>
          <w:shd w:val="clear" w:color="auto" w:fill="FFFFFF"/>
        </w:rPr>
      </w:pPr>
      <w:r w:rsidRPr="00BD693C">
        <w:rPr>
          <w:color w:val="222222"/>
          <w:shd w:val="clear" w:color="auto" w:fill="FFFFFF"/>
        </w:rPr>
        <w:t>Так как она равноценна во всех направлениях, угол θ будет иметь равномерное распределение в диапазоне от 0 до 2π. Справедливо и обратное: если задать точку в полярной системе координат с помощью двух независимых случайных величин (угла, распределенного равномерно, и радиуса, распределенного экспоненциально), то прямоугольные координаты этой точки будут являться независимыми нормальными случайными величинами. А экспоненциальное распределение из равномерного получить уже гораздо проще, с помощью того же метода обратного преобразования. В этом и заключается суть полярного метода Бокса-Мюллера.</w:t>
      </w:r>
      <w:r w:rsidRPr="00BD693C">
        <w:rPr>
          <w:color w:val="222222"/>
        </w:rPr>
        <w:br/>
      </w:r>
      <w:r w:rsidRPr="00BD693C">
        <w:rPr>
          <w:color w:val="222222"/>
          <w:shd w:val="clear" w:color="auto" w:fill="FFFFFF"/>
        </w:rPr>
        <w:t>Теперь выведем формулы.</w:t>
      </w:r>
    </w:p>
    <w:p w:rsidR="000A1C11" w:rsidRPr="00966F59" w:rsidRDefault="00792F2D" w:rsidP="00AD3FBE">
      <w:pPr>
        <w:ind w:firstLine="708"/>
        <w:jc w:val="both"/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6F6AD7" w:rsidRPr="00966F59">
        <w:t>;</w:t>
      </w:r>
    </w:p>
    <w:p w:rsidR="006F6AD7" w:rsidRPr="00966F59" w:rsidRDefault="00966F59" w:rsidP="00AD3FBE">
      <w:pPr>
        <w:ind w:firstLine="708"/>
        <w:jc w:val="both"/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6F6AD7" w:rsidRPr="00966F59">
        <w:t>;</w:t>
      </w:r>
    </w:p>
    <w:p w:rsidR="00A725CC" w:rsidRPr="00966F59" w:rsidRDefault="00A725CC" w:rsidP="0031187E">
      <w:pPr>
        <w:jc w:val="both"/>
      </w:pPr>
    </w:p>
    <w:p w:rsidR="00267BDA" w:rsidRPr="00BD693C" w:rsidRDefault="00130701" w:rsidP="0031187E">
      <w:pPr>
        <w:jc w:val="both"/>
        <w:rPr>
          <w:color w:val="222222"/>
          <w:shd w:val="clear" w:color="auto" w:fill="FFFFFF"/>
        </w:rPr>
      </w:pPr>
      <w:r w:rsidRPr="00BD693C">
        <w:rPr>
          <w:color w:val="222222"/>
          <w:shd w:val="clear" w:color="auto" w:fill="FFFFFF"/>
        </w:rPr>
        <w:t xml:space="preserve">Для получения r и θ нужно сгенерировать две равномерно распределенные на отрезке (0, 1) случайные величины (назовем их u и v), </w:t>
      </w:r>
      <w:proofErr w:type="gramStart"/>
      <w:r w:rsidR="00237226" w:rsidRPr="00BD693C">
        <w:rPr>
          <w:color w:val="222222"/>
          <w:shd w:val="clear" w:color="auto" w:fill="FFFFFF"/>
        </w:rPr>
        <w:t>распределение</w:t>
      </w:r>
      <w:proofErr w:type="gramEnd"/>
      <w:r w:rsidRPr="00BD693C">
        <w:rPr>
          <w:color w:val="222222"/>
          <w:shd w:val="clear" w:color="auto" w:fill="FFFFFF"/>
        </w:rPr>
        <w:t xml:space="preserve"> одной из которых (допустим v) необходимо преобразовать в экспоненциальное для получения радиуса. Функция экспоненциального распределения выглядит следующим образом:</w:t>
      </w:r>
      <w:r w:rsidR="00932BF6" w:rsidRPr="00BD693C">
        <w:rPr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22222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color w:val="222222"/>
            <w:shd w:val="clear" w:color="auto" w:fill="FFFFFF"/>
          </w:rPr>
          <m:t>=1-</m:t>
        </m:r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/>
                <w:color w:val="222222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  <w:vertAlign w:val="superscript"/>
              </w:rPr>
              <m:t>λx</m:t>
            </m:r>
          </m:sup>
        </m:sSup>
      </m:oMath>
      <w:r w:rsidR="00932BF6" w:rsidRPr="00BD693C">
        <w:rPr>
          <w:color w:val="222222"/>
          <w:shd w:val="clear" w:color="auto" w:fill="FFFFFF"/>
        </w:rPr>
        <w:t>.</w:t>
      </w:r>
    </w:p>
    <w:p w:rsidR="0069432C" w:rsidRPr="00BD693C" w:rsidRDefault="00346667" w:rsidP="0069432C">
      <w:pPr>
        <w:jc w:val="both"/>
        <w:rPr>
          <w:color w:val="222222"/>
          <w:shd w:val="clear" w:color="auto" w:fill="FFFFFF"/>
        </w:rPr>
      </w:pPr>
      <w:r w:rsidRPr="00BD693C">
        <w:rPr>
          <w:color w:val="222222"/>
          <w:shd w:val="clear" w:color="auto" w:fill="FFFFFF"/>
        </w:rPr>
        <w:lastRenderedPageBreak/>
        <w:t>Обратная к ней функция:</w:t>
      </w:r>
      <w:r w:rsidR="00932BF6" w:rsidRPr="00BD693C">
        <w:rPr>
          <w:color w:val="222222"/>
          <w:shd w:val="clear" w:color="auto" w:fill="FFFFFF"/>
        </w:rPr>
        <w:t xml:space="preserve"> </w:t>
      </w:r>
      <w:r w:rsidR="0069432C" w:rsidRPr="00BD693C">
        <w:rPr>
          <w:i/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22222"/>
            <w:shd w:val="clear" w:color="auto" w:fill="FFFFFF"/>
          </w:rPr>
          <m:t>f(x)</m:t>
        </m:r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=-</m:t>
        </m:r>
        <m:f>
          <m:f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ln(1-x)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  <w:vertAlign w:val="superscript"/>
              </w:rPr>
              <m:t>λ</m:t>
            </m:r>
          </m:den>
        </m:f>
      </m:oMath>
      <w:r w:rsidR="00932BF6" w:rsidRPr="00BD693C">
        <w:rPr>
          <w:i/>
          <w:color w:val="222222"/>
          <w:shd w:val="clear" w:color="auto" w:fill="FFFFFF"/>
        </w:rPr>
        <w:t xml:space="preserve"> </w:t>
      </w:r>
      <w:r w:rsidR="00932BF6" w:rsidRPr="00BD693C">
        <w:rPr>
          <w:color w:val="222222"/>
          <w:shd w:val="clear" w:color="auto" w:fill="FFFFFF"/>
        </w:rPr>
        <w:t>.</w:t>
      </w:r>
    </w:p>
    <w:p w:rsidR="008C2B86" w:rsidRPr="00BD693C" w:rsidRDefault="008C2B86" w:rsidP="0031187E">
      <w:pPr>
        <w:jc w:val="both"/>
        <w:rPr>
          <w:color w:val="222222"/>
          <w:shd w:val="clear" w:color="auto" w:fill="FFFFFF"/>
        </w:rPr>
      </w:pPr>
      <w:r w:rsidRPr="00BD693C">
        <w:rPr>
          <w:color w:val="222222"/>
          <w:shd w:val="clear" w:color="auto" w:fill="FFFFFF"/>
        </w:rPr>
        <w:t>Так как равномерное распределение симметрично, то аналогично преобразование будет работать и с функцией:</w:t>
      </w:r>
    </w:p>
    <w:p w:rsidR="008C2B86" w:rsidRDefault="007C15CB" w:rsidP="0031187E">
      <w:pPr>
        <w:jc w:val="both"/>
        <w:rPr>
          <w:rFonts w:ascii="Arial" w:eastAsiaTheme="minorEastAsia" w:hAnsi="Arial" w:cs="Arial"/>
          <w:i/>
          <w:color w:val="222222"/>
          <w:shd w:val="clear" w:color="auto" w:fill="FFFFFF"/>
        </w:rPr>
      </w:pPr>
      <w:proofErr w:type="gramStart"/>
      <w:r w:rsidRPr="00E35AC7">
        <w:rPr>
          <w:rFonts w:ascii="Arial" w:hAnsi="Arial" w:cs="Arial"/>
          <w:i/>
          <w:color w:val="222222"/>
          <w:shd w:val="clear" w:color="auto" w:fill="FFFFFF"/>
          <w:lang w:val="en-US"/>
        </w:rPr>
        <w:t>f</w:t>
      </w:r>
      <w:r w:rsidRPr="0069432C">
        <w:rPr>
          <w:rFonts w:ascii="Arial" w:hAnsi="Arial" w:cs="Arial"/>
          <w:i/>
          <w:color w:val="222222"/>
          <w:shd w:val="clear" w:color="auto" w:fill="FFFFFF"/>
        </w:rPr>
        <w:t>(</w:t>
      </w:r>
      <w:proofErr w:type="gramEnd"/>
      <w:r w:rsidRPr="00E35AC7">
        <w:rPr>
          <w:rFonts w:ascii="Arial" w:hAnsi="Arial" w:cs="Arial"/>
          <w:i/>
          <w:color w:val="222222"/>
          <w:shd w:val="clear" w:color="auto" w:fill="FFFFFF"/>
          <w:lang w:val="en-US"/>
        </w:rPr>
        <w:t>x</w:t>
      </w:r>
      <w:r w:rsidRPr="0069432C">
        <w:rPr>
          <w:rFonts w:ascii="Arial" w:hAnsi="Arial" w:cs="Arial"/>
          <w:i/>
          <w:color w:val="222222"/>
          <w:shd w:val="clear" w:color="auto" w:fill="FFFFFF"/>
        </w:rPr>
        <w:t xml:space="preserve">) = </w:t>
      </w:r>
      <m:oMath>
        <m:r>
          <w:rPr>
            <w:rFonts w:ascii="Cambria Math" w:hAnsi="Cambria Math" w:cs="Cambria Math"/>
            <w:color w:val="222222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=-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ln(x)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vertAlign w:val="superscript"/>
              </w:rPr>
              <m:t>λ</m:t>
            </m:r>
          </m:den>
        </m:f>
      </m:oMath>
    </w:p>
    <w:p w:rsidR="00416E37" w:rsidRDefault="00416E37" w:rsidP="0031187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Из формулы распределения </w:t>
      </w:r>
      <w:ins w:id="582" w:author="Есеньков Кирилл Александрович" w:date="2017-09-07T15:18:00Z">
        <w:r w:rsidR="005D792C" w:rsidRPr="005B14D8">
          <w:rPr>
            <w:b/>
            <w:sz w:val="18"/>
            <w:szCs w:val="18"/>
            <w:rPrChange w:id="583" w:author="Есеньков Кирилл Александрович" w:date="2017-09-07T15:35:00Z">
              <w:rPr/>
            </w:rPrChange>
          </w:rPr>
          <w:t>χ</w:t>
        </w:r>
        <w:r w:rsidR="005D792C" w:rsidRPr="003B4C08">
          <w:rPr>
            <w:b/>
            <w:sz w:val="18"/>
            <w:szCs w:val="18"/>
            <w:vertAlign w:val="superscript"/>
            <w:rPrChange w:id="584" w:author="Есеньков Кирилл Александрович" w:date="2017-09-07T15:35:00Z">
              <w:rPr>
                <w:lang w:val="en-US"/>
              </w:rPr>
            </w:rPrChange>
          </w:rPr>
          <w:t>2</w:t>
        </w:r>
      </w:ins>
      <w:r w:rsidR="005D792C" w:rsidRPr="006322BC">
        <w:rPr>
          <w:b/>
          <w:sz w:val="18"/>
          <w:szCs w:val="18"/>
          <w:vertAlign w:val="super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следует, что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vertAlign w:val="superscript"/>
          </w:rPr>
          <m:t>λ</m:t>
        </m:r>
      </m:oMath>
      <w:r>
        <w:rPr>
          <w:rFonts w:ascii="Arial" w:hAnsi="Arial" w:cs="Arial"/>
          <w:color w:val="222222"/>
          <w:shd w:val="clear" w:color="auto" w:fill="FFFFFF"/>
        </w:rPr>
        <w:t xml:space="preserve"> = 0,5. Подставим в эту функцию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vertAlign w:val="superscript"/>
          </w:rPr>
          <m:t>λ</m:t>
        </m:r>
      </m:oMath>
      <w:r>
        <w:rPr>
          <w:rFonts w:ascii="Arial" w:hAnsi="Arial" w:cs="Arial"/>
          <w:color w:val="222222"/>
          <w:shd w:val="clear" w:color="auto" w:fill="FFFFFF"/>
        </w:rPr>
        <w:t>, v и получим квадрат радиуса, а затем и сам радиус:</w:t>
      </w:r>
    </w:p>
    <w:p w:rsidR="00E75AEA" w:rsidRPr="00BB5798" w:rsidRDefault="00BD693C" w:rsidP="0031187E">
      <w:pPr>
        <w:jc w:val="both"/>
        <w:rPr>
          <w:rFonts w:ascii="Arial" w:hAnsi="Arial" w:cs="Arial"/>
          <w:color w:val="222222"/>
          <w:shd w:val="clear" w:color="auto" w:fill="FFFFFF"/>
        </w:rPr>
      </w:pPr>
      <m:oMath>
        <m:sSup>
          <m:sSup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hd w:val="clear" w:color="auto" w:fill="FFFFFF"/>
          </w:rPr>
          <m:t>=-2</m:t>
        </m:r>
        <m:func>
          <m:func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ln</m:t>
            </m:r>
          </m:fName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(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v</m:t>
            </m:r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)</m:t>
            </m:r>
          </m:e>
        </m:func>
      </m:oMath>
      <w:r w:rsidR="00A6060B" w:rsidRPr="00BB5798">
        <w:rPr>
          <w:rFonts w:ascii="Arial" w:hAnsi="Arial" w:cs="Arial"/>
          <w:color w:val="222222"/>
          <w:shd w:val="clear" w:color="auto" w:fill="FFFFFF"/>
        </w:rPr>
        <w:t>;</w:t>
      </w:r>
    </w:p>
    <w:p w:rsidR="00A6060B" w:rsidRPr="00C042BF" w:rsidRDefault="00C042BF" w:rsidP="0031187E">
      <w:pPr>
        <w:jc w:val="both"/>
        <w:rPr>
          <w:rFonts w:ascii="Arial" w:eastAsiaTheme="minorEastAsia" w:hAnsi="Arial" w:cs="Arial"/>
          <w:color w:val="222222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hd w:val="clear" w:color="auto" w:fill="FFFFFF"/>
          </w:rPr>
          <m:t>r=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-2</m:t>
            </m:r>
            <m:func>
              <m:func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(</m:t>
                </m:r>
                <m:r>
                  <w:rPr>
                    <w:rFonts w:ascii="Cambria Math" w:hAnsi="Cambria Math" w:cs="Arial"/>
                    <w:color w:val="222222"/>
                    <w:shd w:val="clear" w:color="auto" w:fill="FFFFFF"/>
                    <w:lang w:val="en-US"/>
                  </w:rPr>
                  <m:t>v</m:t>
                </m:r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)</m:t>
                </m:r>
              </m:e>
            </m:func>
          </m:e>
        </m:rad>
      </m:oMath>
      <w:r w:rsidR="0002470C" w:rsidRPr="00E528AE">
        <w:rPr>
          <w:rFonts w:ascii="Arial" w:eastAsiaTheme="minorEastAsia" w:hAnsi="Arial" w:cs="Arial"/>
          <w:color w:val="222222"/>
          <w:shd w:val="clear" w:color="auto" w:fill="FFFFFF"/>
        </w:rPr>
        <w:t>;</w:t>
      </w:r>
    </w:p>
    <w:p w:rsidR="00E713D3" w:rsidRDefault="00E713D3" w:rsidP="0031187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Угол получим, растянув единичный отрезок до 2π:</w:t>
      </w:r>
    </w:p>
    <w:p w:rsidR="00E713D3" w:rsidRPr="00EF077D" w:rsidRDefault="00490538" w:rsidP="0031187E">
      <w:pPr>
        <w:jc w:val="both"/>
        <w:rPr>
          <w:rFonts w:ascii="Arial" w:hAnsi="Arial" w:cs="Arial"/>
          <w:color w:val="222222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hd w:val="clear" w:color="auto" w:fill="FFFFFF"/>
            <w:lang w:val="en-US"/>
          </w:rPr>
          <m:t>θ</m:t>
        </m:r>
        <m:r>
          <w:rPr>
            <w:rFonts w:ascii="Cambria Math" w:hAnsi="Cambria Math" w:cs="Arial"/>
            <w:color w:val="222222"/>
            <w:shd w:val="clear" w:color="auto" w:fill="FFFFFF"/>
          </w:rPr>
          <m:t>=2</m:t>
        </m:r>
        <m:r>
          <w:rPr>
            <w:rFonts w:ascii="Cambria Math" w:hAnsi="Cambria Math" w:cs="Arial"/>
            <w:color w:val="222222"/>
            <w:shd w:val="clear" w:color="auto" w:fill="FFFFFF"/>
            <w:lang w:val="en-US"/>
          </w:rPr>
          <m:t>πu</m:t>
        </m:r>
      </m:oMath>
      <w:r w:rsidR="00270A9D" w:rsidRPr="00EF077D">
        <w:rPr>
          <w:rFonts w:ascii="Arial" w:hAnsi="Arial" w:cs="Arial"/>
          <w:color w:val="222222"/>
          <w:shd w:val="clear" w:color="auto" w:fill="FFFFFF"/>
        </w:rPr>
        <w:t>;</w:t>
      </w:r>
    </w:p>
    <w:p w:rsidR="00A725CC" w:rsidRPr="00BD693C" w:rsidRDefault="00EE61C9" w:rsidP="0031187E">
      <w:pPr>
        <w:jc w:val="both"/>
        <w:rPr>
          <w:color w:val="222222"/>
          <w:shd w:val="clear" w:color="auto" w:fill="FFFFFF"/>
        </w:rPr>
      </w:pPr>
      <w:r w:rsidRPr="00BD693C">
        <w:rPr>
          <w:color w:val="222222"/>
          <w:shd w:val="clear" w:color="auto" w:fill="FFFFFF"/>
        </w:rPr>
        <w:t>Теперь подставим r и θ в формулы и получим:</w:t>
      </w:r>
    </w:p>
    <w:p w:rsidR="00536398" w:rsidRPr="00EF077D" w:rsidRDefault="00EF077D" w:rsidP="0031187E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 xml:space="preserve">x=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radPr>
            <m:deg>
              <m:ctrl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</m:ctrlPr>
            </m:deg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-2</m:t>
              </m:r>
              <m:func>
                <m:func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  <w:lang w:val="en-US"/>
                        </w:rPr>
                        <m:t>v</m:t>
                      </m:r>
                    </m:e>
                  </m:d>
                </m:e>
              </m:func>
            </m:e>
          </m:rad>
          <m:func>
            <m:funcPr>
              <m:ctrlPr>
                <w:rPr>
                  <w:rFonts w:ascii="Cambria Math" w:eastAsiaTheme="minorEastAsia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color w:val="222222"/>
                  <w:shd w:val="clear" w:color="auto" w:fill="FFFFFF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πu</m:t>
              </m:r>
            </m:e>
          </m:func>
        </m:oMath>
      </m:oMathPara>
    </w:p>
    <w:p w:rsidR="000D155A" w:rsidRPr="00EF077D" w:rsidRDefault="00EF077D" w:rsidP="000D155A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 xml:space="preserve">y=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radPr>
            <m:deg>
              <m:ctrl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</m:ctrlPr>
            </m:deg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  <w:lang w:val="en-US"/>
                        </w:rPr>
                        <m:t>v</m:t>
                      </m:r>
                    </m:e>
                  </m:d>
                </m:e>
              </m:func>
            </m:e>
          </m:rad>
          <m:func>
            <m:funcPr>
              <m:ctrlPr>
                <w:rPr>
                  <w:rFonts w:ascii="Cambria Math" w:eastAsiaTheme="minorEastAsia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color w:val="222222"/>
                  <w:shd w:val="clear" w:color="auto" w:fill="FFFFFF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πu</m:t>
              </m:r>
            </m:e>
          </m:func>
        </m:oMath>
      </m:oMathPara>
    </w:p>
    <w:p w:rsidR="00A725CC" w:rsidRDefault="00A850B2" w:rsidP="0031187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Эти формулы уже </w:t>
      </w:r>
      <w:r w:rsidRPr="00BD693C">
        <w:rPr>
          <w:color w:val="222222"/>
          <w:shd w:val="clear" w:color="auto" w:fill="FFFFFF"/>
        </w:rPr>
        <w:t xml:space="preserve">готовы к использованию. </w:t>
      </w:r>
      <w:r w:rsidR="00623295" w:rsidRPr="00BD693C">
        <w:rPr>
          <w:i/>
          <w:color w:val="222222"/>
          <w:shd w:val="clear" w:color="auto" w:fill="FFFFFF"/>
          <w:lang w:val="en-US"/>
        </w:rPr>
        <w:t>x</w:t>
      </w:r>
      <w:r w:rsidRPr="00BD693C">
        <w:rPr>
          <w:color w:val="222222"/>
          <w:shd w:val="clear" w:color="auto" w:fill="FFFFFF"/>
        </w:rPr>
        <w:t xml:space="preserve"> и </w:t>
      </w:r>
      <w:r w:rsidR="00623295" w:rsidRPr="00BD693C">
        <w:rPr>
          <w:i/>
          <w:color w:val="222222"/>
          <w:shd w:val="clear" w:color="auto" w:fill="FFFFFF"/>
          <w:lang w:val="en-US"/>
        </w:rPr>
        <w:t>y</w:t>
      </w:r>
      <w:r w:rsidRPr="00BD693C">
        <w:rPr>
          <w:color w:val="222222"/>
          <w:shd w:val="clear" w:color="auto" w:fill="FFFFFF"/>
        </w:rPr>
        <w:t xml:space="preserve"> будут независимы и распределены нормально с дисперсией 1 и математическим ожиданием 0. Чтобы получить расп</w:t>
      </w:r>
      <w:bookmarkStart w:id="585" w:name="_GoBack"/>
      <w:bookmarkEnd w:id="585"/>
      <w:r w:rsidRPr="00BD693C">
        <w:rPr>
          <w:color w:val="222222"/>
          <w:shd w:val="clear" w:color="auto" w:fill="FFFFFF"/>
        </w:rPr>
        <w:t>ределение с другими характеристиками достаточно умножить результат функции на среднеквадратическое отклонение</w:t>
      </w:r>
      <w:r>
        <w:rPr>
          <w:rFonts w:ascii="Arial" w:hAnsi="Arial" w:cs="Arial"/>
          <w:color w:val="222222"/>
          <w:shd w:val="clear" w:color="auto" w:fill="FFFFFF"/>
        </w:rPr>
        <w:t xml:space="preserve"> и прибавить </w:t>
      </w:r>
      <w:r w:rsidRPr="00BD693C">
        <w:rPr>
          <w:color w:val="222222"/>
          <w:shd w:val="clear" w:color="auto" w:fill="FFFFFF"/>
        </w:rPr>
        <w:t>математическое</w:t>
      </w:r>
      <w:r>
        <w:rPr>
          <w:rFonts w:ascii="Arial" w:hAnsi="Arial" w:cs="Arial"/>
          <w:color w:val="222222"/>
          <w:shd w:val="clear" w:color="auto" w:fill="FFFFFF"/>
        </w:rPr>
        <w:t xml:space="preserve"> ожидание.</w:t>
      </w:r>
    </w:p>
    <w:p w:rsidR="00D5000D" w:rsidRDefault="00D5000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:rsidR="007A3366" w:rsidRDefault="007A3366" w:rsidP="00797CA9">
      <w:pPr>
        <w:pStyle w:val="2"/>
      </w:pPr>
      <w:bookmarkStart w:id="586" w:name="_Toc493000367"/>
      <w:r w:rsidRPr="003852FF">
        <w:lastRenderedPageBreak/>
        <w:t>Имплементация</w:t>
      </w:r>
      <w:r w:rsidR="004519A6" w:rsidRPr="003A7DDC">
        <w:t xml:space="preserve"> </w:t>
      </w:r>
      <w:r w:rsidR="004519A6">
        <w:t>генератора шума методом</w:t>
      </w:r>
      <w:r w:rsidRPr="003852FF">
        <w:t xml:space="preserve"> Бокса-Мюллера:</w:t>
      </w:r>
      <w:bookmarkEnd w:id="586"/>
    </w:p>
    <w:p w:rsidR="00797CA9" w:rsidRPr="00797CA9" w:rsidRDefault="00797CA9" w:rsidP="00797CA9"/>
    <w:p w:rsidR="00A725CC" w:rsidRDefault="00565466" w:rsidP="0031187E">
      <w:pPr>
        <w:jc w:val="both"/>
      </w:pPr>
      <w:r>
        <w:t>Метод Бокса-Мюллера можно представить простым псевдокодом:</w:t>
      </w:r>
    </w:p>
    <w:p w:rsidR="00565466" w:rsidRPr="00565466" w:rsidRDefault="00813486" w:rsidP="0031187E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711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CC" w:rsidRDefault="00E80094" w:rsidP="0031187E">
      <w:pPr>
        <w:jc w:val="both"/>
      </w:pPr>
      <w:r>
        <w:t>Все рассмотренные мною реализации схожи между собой по</w:t>
      </w:r>
      <w:r w:rsidR="00AA6885">
        <w:t xml:space="preserve"> составу</w:t>
      </w:r>
      <w:r w:rsidR="00673FF8">
        <w:t xml:space="preserve"> структурных блоков. Они имеют следующий вид и последовательность</w:t>
      </w:r>
      <w:r w:rsidR="00C74B59">
        <w:t>:</w:t>
      </w:r>
    </w:p>
    <w:p w:rsidR="00C74B59" w:rsidRPr="00C74B59" w:rsidRDefault="00C74B59" w:rsidP="0031187E">
      <w:pPr>
        <w:jc w:val="both"/>
      </w:pPr>
      <w:r>
        <w:t xml:space="preserve">1. Формирование двух случайных чисел </w:t>
      </w:r>
      <w:r>
        <w:rPr>
          <w:lang w:val="en-US"/>
        </w:rPr>
        <w:t>u</w:t>
      </w:r>
      <w:r w:rsidR="004269B0" w:rsidRPr="00B63AFA">
        <w:t>0</w:t>
      </w:r>
      <w:r w:rsidRPr="00C74B59">
        <w:t xml:space="preserve">, </w:t>
      </w:r>
      <w:r>
        <w:rPr>
          <w:lang w:val="en-US"/>
        </w:rPr>
        <w:t>u</w:t>
      </w:r>
      <w:r w:rsidR="004269B0">
        <w:t>1</w:t>
      </w:r>
      <w:r w:rsidRPr="00C74B59">
        <w:t>;</w:t>
      </w:r>
    </w:p>
    <w:p w:rsidR="00C74B59" w:rsidRDefault="00C74B59" w:rsidP="0031187E">
      <w:pPr>
        <w:jc w:val="both"/>
        <w:rPr>
          <w:rFonts w:eastAsiaTheme="minorEastAsia"/>
        </w:rPr>
      </w:pPr>
      <w:r w:rsidRPr="00C74B59">
        <w:t xml:space="preserve">2. </w:t>
      </w:r>
      <w:r>
        <w:t xml:space="preserve">Вычисление </w:t>
      </w:r>
      <m:oMath>
        <m:r>
          <w:rPr>
            <w:rFonts w:ascii="Cambria Math" w:hAnsi="Cambria Math" w:cs="Arial"/>
            <w:color w:val="222222"/>
            <w:shd w:val="clear" w:color="auto" w:fill="FFFFFF"/>
            <w:lang w:val="en-US"/>
          </w:rPr>
          <m:t>a</m:t>
        </m:r>
        <m:r>
          <w:rPr>
            <w:rFonts w:ascii="Cambria Math" w:hAnsi="Cambria Math" w:cs="Arial"/>
            <w:color w:val="222222"/>
            <w:shd w:val="clear" w:color="auto" w:fill="FFFFFF"/>
          </w:rPr>
          <m:t>=-2</m:t>
        </m:r>
        <m:func>
          <m:func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ln</m:t>
            </m:r>
          </m:fName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)</m:t>
            </m:r>
          </m:e>
        </m:func>
      </m:oMath>
      <w:r w:rsidRPr="00C74B59">
        <w:t xml:space="preserve"> </w:t>
      </w:r>
      <w:r>
        <w:t xml:space="preserve">и последующее вычисление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C74B59" w:rsidRDefault="00C74B59" w:rsidP="0031187E">
      <w:pPr>
        <w:jc w:val="both"/>
        <w:rPr>
          <w:rFonts w:eastAsiaTheme="minorEastAsia"/>
        </w:rPr>
      </w:pPr>
      <w:r w:rsidRPr="00B65ADE">
        <w:rPr>
          <w:rFonts w:eastAsiaTheme="minorEastAsia"/>
        </w:rPr>
        <w:t xml:space="preserve">3. </w:t>
      </w:r>
      <w:r>
        <w:rPr>
          <w:rFonts w:eastAsiaTheme="minorEastAsia"/>
        </w:rPr>
        <w:t xml:space="preserve">Вычисление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222222"/>
                <w:shd w:val="clear" w:color="auto" w:fill="FFFFFF"/>
                <w:lang w:val="en-US"/>
              </w:rPr>
            </m:ctrlPr>
          </m:funcPr>
          <m:fNam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b= 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color w:val="222222"/>
                <w:shd w:val="clear" w:color="auto" w:fill="FFFFFF"/>
              </w:rPr>
              <m:t>2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πu</m:t>
            </m:r>
          </m:e>
        </m:func>
      </m:oMath>
      <w:r w:rsidR="00E528AE" w:rsidRPr="00E528AE">
        <w:rPr>
          <w:rFonts w:eastAsiaTheme="minorEastAsia"/>
        </w:rPr>
        <w:t xml:space="preserve"> </w:t>
      </w:r>
      <w:r w:rsidR="00B65ADE">
        <w:rPr>
          <w:rFonts w:eastAsiaTheme="minorEastAsia"/>
        </w:rPr>
        <w:t xml:space="preserve">и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222222"/>
                <w:shd w:val="clear" w:color="auto" w:fill="FFFFFF"/>
                <w:lang w:val="en-US"/>
              </w:rPr>
            </m:ctrlPr>
          </m:funcPr>
          <m:fNam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c= 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color w:val="222222"/>
                <w:shd w:val="clear" w:color="auto" w:fill="FFFFFF"/>
              </w:rPr>
              <m:t>2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πu</m:t>
            </m:r>
          </m:e>
        </m:func>
      </m:oMath>
      <w:r w:rsidR="00547121" w:rsidRPr="004269B0">
        <w:rPr>
          <w:rFonts w:eastAsiaTheme="minorEastAsia"/>
        </w:rPr>
        <w:t>;</w:t>
      </w:r>
    </w:p>
    <w:p w:rsidR="00B63AFA" w:rsidRDefault="00B63AFA" w:rsidP="0031187E">
      <w:pPr>
        <w:jc w:val="both"/>
        <w:rPr>
          <w:rFonts w:eastAsiaTheme="minorEastAsia"/>
        </w:rPr>
      </w:pPr>
      <w:r w:rsidRPr="00DD07A4">
        <w:rPr>
          <w:rFonts w:eastAsiaTheme="minorEastAsia"/>
        </w:rPr>
        <w:t>4.</w:t>
      </w:r>
      <w:r w:rsidR="00DD07A4">
        <w:rPr>
          <w:rFonts w:eastAsiaTheme="minorEastAsia"/>
        </w:rPr>
        <w:t xml:space="preserve"> Получение двух случайных величин</w:t>
      </w:r>
      <w:r w:rsidR="009053ED" w:rsidRPr="009053E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=ab</m:t>
        </m:r>
      </m:oMath>
      <w:r w:rsidR="00DD07A4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=ac</m:t>
        </m:r>
      </m:oMath>
      <w:r w:rsidR="00D45FDA" w:rsidRPr="008B5933">
        <w:rPr>
          <w:rFonts w:eastAsiaTheme="minorEastAsia"/>
        </w:rPr>
        <w:t>;</w:t>
      </w:r>
    </w:p>
    <w:p w:rsidR="00ED7C71" w:rsidRDefault="00ED7C71" w:rsidP="0031187E">
      <w:pPr>
        <w:jc w:val="both"/>
        <w:rPr>
          <w:rFonts w:eastAsiaTheme="minorEastAsia"/>
        </w:rPr>
      </w:pPr>
    </w:p>
    <w:p w:rsidR="00ED7C71" w:rsidRPr="0030439D" w:rsidRDefault="00ED7C71" w:rsidP="0055156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Формирование двух случайных величин разнится в различных источниках. В более ранн</w:t>
      </w:r>
      <w:r w:rsidR="00551568">
        <w:rPr>
          <w:rFonts w:eastAsiaTheme="minorEastAsia"/>
        </w:rPr>
        <w:t xml:space="preserve">ей работе </w:t>
      </w:r>
      <w:sdt>
        <w:sdtPr>
          <w:rPr>
            <w:rFonts w:eastAsiaTheme="minorEastAsia"/>
          </w:rPr>
          <w:id w:val="1114258530"/>
          <w:citation/>
        </w:sdtPr>
        <w:sdtEndPr/>
        <w:sdtContent>
          <w:r w:rsidR="00551568">
            <w:rPr>
              <w:rFonts w:eastAsiaTheme="minorEastAsia"/>
            </w:rPr>
            <w:fldChar w:fldCharType="begin"/>
          </w:r>
          <w:r w:rsidR="00A15ED1">
            <w:rPr>
              <w:rFonts w:eastAsiaTheme="minorEastAsia"/>
            </w:rPr>
            <w:instrText xml:space="preserve">CITATION Jea01 \l 1049 </w:instrText>
          </w:r>
          <w:r w:rsidR="00551568">
            <w:rPr>
              <w:rFonts w:eastAsiaTheme="minorEastAsia"/>
            </w:rPr>
            <w:fldChar w:fldCharType="separate"/>
          </w:r>
          <w:r w:rsidR="001248B2" w:rsidRPr="001248B2">
            <w:rPr>
              <w:rFonts w:eastAsiaTheme="minorEastAsia"/>
              <w:noProof/>
            </w:rPr>
            <w:t>[23]</w:t>
          </w:r>
          <w:r w:rsidR="00551568"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 xml:space="preserve"> </w:t>
      </w:r>
      <w:r w:rsidR="00551568">
        <w:rPr>
          <w:rFonts w:eastAsiaTheme="minorEastAsia"/>
        </w:rPr>
        <w:t xml:space="preserve">этим занимался </w:t>
      </w:r>
      <w:r w:rsidR="00551568">
        <w:rPr>
          <w:rFonts w:eastAsiaTheme="minorEastAsia"/>
          <w:lang w:val="en-US"/>
        </w:rPr>
        <w:t>LFSR</w:t>
      </w:r>
      <w:r w:rsidR="0000657B" w:rsidRPr="0000657B">
        <w:rPr>
          <w:rFonts w:eastAsiaTheme="minorEastAsia"/>
        </w:rPr>
        <w:t>(</w:t>
      </w:r>
      <w:r w:rsidR="0000657B">
        <w:rPr>
          <w:rFonts w:eastAsiaTheme="minorEastAsia"/>
          <w:lang w:val="en-US"/>
        </w:rPr>
        <w:t>Linear</w:t>
      </w:r>
      <w:r w:rsidR="0000657B" w:rsidRPr="0000657B">
        <w:rPr>
          <w:rFonts w:eastAsiaTheme="minorEastAsia"/>
        </w:rPr>
        <w:t xml:space="preserve"> </w:t>
      </w:r>
      <w:r w:rsidR="0000657B">
        <w:rPr>
          <w:rFonts w:eastAsiaTheme="minorEastAsia"/>
          <w:lang w:val="en-US"/>
        </w:rPr>
        <w:t>Feedback</w:t>
      </w:r>
      <w:r w:rsidR="0000657B" w:rsidRPr="0000657B">
        <w:rPr>
          <w:rFonts w:eastAsiaTheme="minorEastAsia"/>
        </w:rPr>
        <w:t xml:space="preserve"> </w:t>
      </w:r>
      <w:r w:rsidR="0000657B">
        <w:rPr>
          <w:rFonts w:eastAsiaTheme="minorEastAsia"/>
          <w:lang w:val="en-US"/>
        </w:rPr>
        <w:t>Shift</w:t>
      </w:r>
      <w:r w:rsidR="0000657B" w:rsidRPr="0000657B">
        <w:rPr>
          <w:rFonts w:eastAsiaTheme="minorEastAsia"/>
        </w:rPr>
        <w:t xml:space="preserve"> </w:t>
      </w:r>
      <w:r w:rsidR="0000657B">
        <w:rPr>
          <w:rFonts w:eastAsiaTheme="minorEastAsia"/>
          <w:lang w:val="en-US"/>
        </w:rPr>
        <w:t>Register</w:t>
      </w:r>
      <w:r w:rsidR="0000657B" w:rsidRPr="0000657B">
        <w:rPr>
          <w:rFonts w:eastAsiaTheme="minorEastAsia"/>
        </w:rPr>
        <w:t xml:space="preserve">). </w:t>
      </w:r>
      <w:r w:rsidR="0030439D">
        <w:rPr>
          <w:rFonts w:eastAsiaTheme="minorEastAsia"/>
        </w:rPr>
        <w:t xml:space="preserve">Этот </w:t>
      </w:r>
      <w:r w:rsidR="0030439D">
        <w:rPr>
          <w:rFonts w:eastAsiaTheme="minorEastAsia"/>
          <w:lang w:val="en-US"/>
        </w:rPr>
        <w:t>LFSR</w:t>
      </w:r>
      <w:r w:rsidR="0030439D" w:rsidRPr="0000194D">
        <w:rPr>
          <w:rFonts w:eastAsiaTheme="minorEastAsia"/>
        </w:rPr>
        <w:t xml:space="preserve"> </w:t>
      </w:r>
      <w:r w:rsidR="0030439D">
        <w:rPr>
          <w:rFonts w:eastAsiaTheme="minorEastAsia"/>
        </w:rPr>
        <w:t xml:space="preserve">имеет полином </w:t>
      </w:r>
      <w:r w:rsidR="0030439D">
        <w:rPr>
          <w:rFonts w:eastAsiaTheme="minorEastAsia"/>
          <w:lang w:val="en-US"/>
        </w:rPr>
        <w:t>x</w:t>
      </w:r>
      <w:r w:rsidR="0030439D" w:rsidRPr="0000194D">
        <w:rPr>
          <w:rFonts w:eastAsiaTheme="minorEastAsia"/>
          <w:vertAlign w:val="superscript"/>
        </w:rPr>
        <w:t>5</w:t>
      </w:r>
      <w:r w:rsidR="0030439D" w:rsidRPr="0000194D">
        <w:rPr>
          <w:rFonts w:eastAsiaTheme="minorEastAsia"/>
        </w:rPr>
        <w:t>+</w:t>
      </w:r>
      <w:r w:rsidR="0030439D">
        <w:rPr>
          <w:rFonts w:eastAsiaTheme="minorEastAsia"/>
          <w:lang w:val="en-US"/>
        </w:rPr>
        <w:t>x</w:t>
      </w:r>
      <w:r w:rsidR="0030439D" w:rsidRPr="0000194D">
        <w:rPr>
          <w:rFonts w:eastAsiaTheme="minorEastAsia"/>
          <w:vertAlign w:val="superscript"/>
        </w:rPr>
        <w:t>2</w:t>
      </w:r>
      <w:r w:rsidR="0030439D" w:rsidRPr="0000194D">
        <w:rPr>
          <w:rFonts w:eastAsiaTheme="minorEastAsia"/>
        </w:rPr>
        <w:t xml:space="preserve">+1. </w:t>
      </w:r>
      <w:r w:rsidR="0030439D">
        <w:rPr>
          <w:rFonts w:eastAsiaTheme="minorEastAsia"/>
        </w:rPr>
        <w:t>В этой же статье предлагается его усовершенствование:</w:t>
      </w:r>
    </w:p>
    <w:p w:rsidR="008B5933" w:rsidRPr="008B5933" w:rsidRDefault="008B5933" w:rsidP="0031187E">
      <w:pPr>
        <w:jc w:val="both"/>
        <w:rPr>
          <w:i/>
        </w:rPr>
      </w:pPr>
    </w:p>
    <w:p w:rsidR="00A725CC" w:rsidRPr="0069432C" w:rsidRDefault="0030439D" w:rsidP="0000194D">
      <w:r>
        <w:rPr>
          <w:noProof/>
          <w:lang w:eastAsia="ru-RU"/>
        </w:rPr>
        <w:drawing>
          <wp:inline distT="0" distB="0" distL="0" distR="0">
            <wp:extent cx="2692655" cy="825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692" cy="83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CC" w:rsidRDefault="0030439D" w:rsidP="0000194D">
      <w:r>
        <w:rPr>
          <w:noProof/>
          <w:lang w:eastAsia="ru-RU"/>
        </w:rPr>
        <w:drawing>
          <wp:inline distT="0" distB="0" distL="0" distR="0">
            <wp:extent cx="2268187" cy="20085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803" cy="20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9D" w:rsidRDefault="0030439D" w:rsidP="0000194D">
      <w:r>
        <w:rPr>
          <w:noProof/>
          <w:lang w:eastAsia="ru-RU"/>
        </w:rPr>
        <w:lastRenderedPageBreak/>
        <w:drawing>
          <wp:inline distT="0" distB="0" distL="0" distR="0">
            <wp:extent cx="3610479" cy="258163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45" w:rsidRDefault="00E65A45" w:rsidP="00E65A45">
      <w:pPr>
        <w:ind w:firstLine="708"/>
        <w:jc w:val="both"/>
      </w:pPr>
      <w:r>
        <w:t xml:space="preserve">В более поздних работах, например в </w:t>
      </w:r>
      <w:sdt>
        <w:sdtPr>
          <w:id w:val="475038169"/>
          <w:citation/>
        </w:sdtPr>
        <w:sdtEndPr/>
        <w:sdtContent>
          <w:r>
            <w:fldChar w:fldCharType="begin"/>
          </w:r>
          <w:r>
            <w:instrText xml:space="preserve"> CITATION Don06 \l 1049 </w:instrText>
          </w:r>
          <w:r>
            <w:fldChar w:fldCharType="separate"/>
          </w:r>
          <w:r w:rsidR="001248B2">
            <w:rPr>
              <w:noProof/>
            </w:rPr>
            <w:t>[24]</w:t>
          </w:r>
          <w:r>
            <w:fldChar w:fldCharType="end"/>
          </w:r>
        </w:sdtContent>
      </w:sdt>
      <w:r>
        <w:t xml:space="preserve"> используется </w:t>
      </w:r>
      <w:proofErr w:type="spellStart"/>
      <w:r w:rsidR="002C51CE">
        <w:t>Tausworthe</w:t>
      </w:r>
      <w:proofErr w:type="spellEnd"/>
      <w:r w:rsidR="002C51CE">
        <w:t xml:space="preserve"> URNG</w:t>
      </w:r>
      <w:r>
        <w:t>, который быстрее и занимает меньше площади.</w:t>
      </w:r>
      <w:r w:rsidRPr="00E65A45">
        <w:t xml:space="preserve"> Кроме того,</w:t>
      </w:r>
      <w:r>
        <w:t xml:space="preserve"> как пишет автор статьи, он обеспечивае</w:t>
      </w:r>
      <w:r w:rsidRPr="00E65A45">
        <w:t xml:space="preserve">т превосходную случайность при оценке с использованием набора тестов случайных чисел </w:t>
      </w:r>
      <w:proofErr w:type="spellStart"/>
      <w:r w:rsidRPr="00E65A45">
        <w:t>Diehard</w:t>
      </w:r>
      <w:proofErr w:type="spellEnd"/>
      <w:r>
        <w:t>.</w:t>
      </w:r>
      <w:r w:rsidR="0050098B">
        <w:t xml:space="preserve"> </w:t>
      </w:r>
      <w:r w:rsidR="0096438A">
        <w:t>Реализация</w:t>
      </w:r>
      <w:r w:rsidR="0050098B">
        <w:t xml:space="preserve"> такого генератора </w:t>
      </w:r>
      <w:r w:rsidR="0096438A">
        <w:t xml:space="preserve">на языке </w:t>
      </w:r>
      <w:r w:rsidR="0096438A">
        <w:rPr>
          <w:lang w:val="en-US"/>
        </w:rPr>
        <w:t>C</w:t>
      </w:r>
      <w:r w:rsidR="0096438A" w:rsidRPr="0096438A">
        <w:t xml:space="preserve"> </w:t>
      </w:r>
      <w:r w:rsidR="0050098B">
        <w:t>показан</w:t>
      </w:r>
      <w:r w:rsidR="0096438A">
        <w:t>а</w:t>
      </w:r>
      <w:r w:rsidR="0050098B">
        <w:t xml:space="preserve"> на картинке ниже:</w:t>
      </w:r>
    </w:p>
    <w:p w:rsidR="0050098B" w:rsidRDefault="0050098B" w:rsidP="0050098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03404" cy="1632857"/>
            <wp:effectExtent l="0" t="0" r="190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71" cy="16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8A" w:rsidRDefault="00A15ED1" w:rsidP="00A47A56">
      <w:pPr>
        <w:ind w:firstLine="708"/>
        <w:jc w:val="both"/>
      </w:pPr>
      <w:r>
        <w:t xml:space="preserve">Вычисление логарифма и тригонометрических функций производится следующим образом: в буфер памяти записываются дискретные значения этих функции определенной точности. Адресом для ячеек являются сформированные генератором случайные величины. Процесс дискретизации этих функций также различен. Так, например, в </w:t>
      </w:r>
      <w:sdt>
        <w:sdtPr>
          <w:id w:val="1796558424"/>
          <w:citation/>
        </w:sdtPr>
        <w:sdtEndPr/>
        <w:sdtContent>
          <w:r>
            <w:fldChar w:fldCharType="begin"/>
          </w:r>
          <w:r>
            <w:instrText xml:space="preserve"> CITATION Ade01 \l 1049 </w:instrText>
          </w:r>
          <w:r>
            <w:fldChar w:fldCharType="separate"/>
          </w:r>
          <w:r w:rsidR="001248B2">
            <w:rPr>
              <w:noProof/>
            </w:rPr>
            <w:t>[25]</w:t>
          </w:r>
          <w:r>
            <w:fldChar w:fldCharType="end"/>
          </w:r>
        </w:sdtContent>
      </w:sdt>
      <w:r>
        <w:t xml:space="preserve"> напрямую взяты значения функции (картинка ниже)</w:t>
      </w:r>
    </w:p>
    <w:p w:rsidR="00A47A56" w:rsidRPr="0069432C" w:rsidRDefault="00A47A56" w:rsidP="00A47A5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89147" cy="20069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344" cy="201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CC" w:rsidRPr="0069432C" w:rsidRDefault="00A725CC" w:rsidP="0031187E">
      <w:pPr>
        <w:jc w:val="both"/>
      </w:pPr>
    </w:p>
    <w:p w:rsidR="00A725CC" w:rsidRPr="0069432C" w:rsidRDefault="00A47A56" w:rsidP="0031187E">
      <w:pPr>
        <w:jc w:val="both"/>
      </w:pPr>
      <w:r>
        <w:lastRenderedPageBreak/>
        <w:tab/>
        <w:t xml:space="preserve">В </w:t>
      </w:r>
      <w:sdt>
        <w:sdtPr>
          <w:id w:val="286870037"/>
          <w:citation/>
        </w:sdtPr>
        <w:sdtEndPr/>
        <w:sdtContent>
          <w:r>
            <w:fldChar w:fldCharType="begin"/>
          </w:r>
          <w:r>
            <w:instrText xml:space="preserve"> CITATION DLe06 \l 1049 </w:instrText>
          </w:r>
          <w:r>
            <w:fldChar w:fldCharType="separate"/>
          </w:r>
          <w:r w:rsidR="001248B2">
            <w:rPr>
              <w:noProof/>
            </w:rPr>
            <w:t>[20]</w:t>
          </w:r>
          <w:r>
            <w:fldChar w:fldCharType="end"/>
          </w:r>
        </w:sdtContent>
      </w:sdt>
      <w:r>
        <w:t xml:space="preserve"> корень из логарифма и тригонометрические функции аппроксимированы полиномами, и в памяти хранятся значения полиномиальных коэффициентов. При получении этих коэффициентов происходит расчет функции. Пример показан на рисунке ниже</w:t>
      </w:r>
      <w:r w:rsidR="0058087E">
        <w:t>:</w:t>
      </w:r>
    </w:p>
    <w:p w:rsidR="00A725CC" w:rsidRPr="0069432C" w:rsidRDefault="0049577B" w:rsidP="0049577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32121" cy="3099460"/>
            <wp:effectExtent l="0" t="0" r="190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63" cy="310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CC" w:rsidRDefault="0049577B" w:rsidP="0049577B">
      <w:pPr>
        <w:ind w:firstLine="708"/>
        <w:jc w:val="both"/>
      </w:pPr>
      <w:r>
        <w:t>После получения значения функций, значения перемножаются.</w:t>
      </w:r>
      <w:r w:rsidR="009343CB">
        <w:t xml:space="preserve"> Функциональные схемы различных реализаций представлены ниже:</w:t>
      </w:r>
    </w:p>
    <w:p w:rsidR="009343CB" w:rsidRDefault="002C653A" w:rsidP="0049577B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>
            <wp:extent cx="3348841" cy="4255396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308" cy="42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CE" w:rsidRDefault="002C51CE" w:rsidP="00844B30">
      <w:r>
        <w:rPr>
          <w:noProof/>
          <w:lang w:eastAsia="ru-RU"/>
        </w:rPr>
        <w:lastRenderedPageBreak/>
        <w:drawing>
          <wp:inline distT="0" distB="0" distL="0" distR="0">
            <wp:extent cx="3930732" cy="2132631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445" cy="21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CD" w:rsidRDefault="002C51CE" w:rsidP="00844B30">
      <w:r>
        <w:rPr>
          <w:noProof/>
          <w:lang w:eastAsia="ru-RU"/>
        </w:rPr>
        <w:drawing>
          <wp:inline distT="0" distB="0" distL="0" distR="0">
            <wp:extent cx="3913847" cy="2814452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673" cy="2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CD" w:rsidRDefault="00F16E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  <w:r>
        <w:br w:type="page"/>
      </w:r>
    </w:p>
    <w:p w:rsidR="00297ACD" w:rsidRDefault="00F16ECD" w:rsidP="00F16ECD">
      <w:pPr>
        <w:pStyle w:val="2"/>
      </w:pPr>
      <w:bookmarkStart w:id="587" w:name="_Toc493000368"/>
      <w:r>
        <w:lastRenderedPageBreak/>
        <w:t>Потребление ресурсов ПЛИС:</w:t>
      </w:r>
      <w:bookmarkEnd w:id="587"/>
    </w:p>
    <w:p w:rsidR="00844B30" w:rsidRDefault="00844B30" w:rsidP="00F16ECD">
      <w:pPr>
        <w:pStyle w:val="2"/>
      </w:pPr>
    </w:p>
    <w:p w:rsidR="00B70B80" w:rsidRDefault="00844B30" w:rsidP="00844B30">
      <w:r>
        <w:tab/>
        <w:t>Для сравнения, ниже представлены распределения ресурсов ПЛИС для различных реализаций генера</w:t>
      </w:r>
      <w:r w:rsidR="00F9134D">
        <w:t>тора шума методом Бокса-Мюллера:</w:t>
      </w:r>
    </w:p>
    <w:p w:rsidR="00B70B80" w:rsidRDefault="00B70B80" w:rsidP="00844B30">
      <w:r>
        <w:t xml:space="preserve">1) В работе </w:t>
      </w:r>
      <w:sdt>
        <w:sdtPr>
          <w:id w:val="1016968079"/>
          <w:citation/>
        </w:sdtPr>
        <w:sdtEndPr/>
        <w:sdtContent>
          <w:r>
            <w:fldChar w:fldCharType="begin"/>
          </w:r>
          <w:r>
            <w:instrText xml:space="preserve"> CITATION Edm04 \l 1049 </w:instrText>
          </w:r>
          <w:r>
            <w:fldChar w:fldCharType="separate"/>
          </w:r>
          <w:r w:rsidR="001248B2">
            <w:rPr>
              <w:noProof/>
            </w:rPr>
            <w:t>[26]</w:t>
          </w:r>
          <w:r>
            <w:fldChar w:fldCharType="end"/>
          </w:r>
        </w:sdtContent>
      </w:sdt>
      <w:r>
        <w:t xml:space="preserve">: </w:t>
      </w:r>
    </w:p>
    <w:p w:rsidR="005A1E14" w:rsidRDefault="00B70B80" w:rsidP="00844B30">
      <w:r>
        <w:rPr>
          <w:noProof/>
          <w:lang w:eastAsia="ru-RU"/>
        </w:rPr>
        <w:drawing>
          <wp:inline distT="0" distB="0" distL="0" distR="0">
            <wp:extent cx="2072244" cy="2700563"/>
            <wp:effectExtent l="0" t="0" r="444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87" cy="27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14" w:rsidRDefault="005A1E14" w:rsidP="00844B30">
      <w:pPr>
        <w:rPr>
          <w:lang w:val="en-US"/>
        </w:rPr>
      </w:pPr>
      <w:r>
        <w:t xml:space="preserve">2) В работе </w:t>
      </w:r>
      <w:sdt>
        <w:sdtPr>
          <w:id w:val="1451738177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Ade01 \l 1033 </w:instrText>
          </w:r>
          <w:r>
            <w:fldChar w:fldCharType="separate"/>
          </w:r>
          <w:r w:rsidR="001248B2" w:rsidRPr="001248B2">
            <w:rPr>
              <w:noProof/>
              <w:lang w:val="en-US"/>
            </w:rPr>
            <w:t>[25]</w:t>
          </w:r>
          <w:r>
            <w:fldChar w:fldCharType="end"/>
          </w:r>
        </w:sdtContent>
      </w:sdt>
      <w:r>
        <w:rPr>
          <w:lang w:val="en-US"/>
        </w:rPr>
        <w:t>:</w:t>
      </w:r>
    </w:p>
    <w:p w:rsidR="00853974" w:rsidRDefault="00853974" w:rsidP="00844B30">
      <w:r>
        <w:rPr>
          <w:noProof/>
          <w:lang w:eastAsia="ru-RU"/>
        </w:rPr>
        <w:drawing>
          <wp:inline distT="0" distB="0" distL="0" distR="0">
            <wp:extent cx="2819794" cy="49536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9F" w:rsidRDefault="00853974" w:rsidP="00844B30">
      <w:pPr>
        <w:rPr>
          <w:lang w:val="en-US"/>
        </w:rPr>
      </w:pPr>
      <w:r>
        <w:rPr>
          <w:lang w:val="en-US"/>
        </w:rPr>
        <w:t xml:space="preserve">3) </w:t>
      </w:r>
      <w:r>
        <w:t xml:space="preserve">В работе </w:t>
      </w:r>
      <w:sdt>
        <w:sdtPr>
          <w:id w:val="-883249899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Jea01 \l 1033 </w:instrText>
          </w:r>
          <w:r>
            <w:fldChar w:fldCharType="separate"/>
          </w:r>
          <w:r w:rsidR="001248B2" w:rsidRPr="001248B2">
            <w:rPr>
              <w:noProof/>
              <w:lang w:val="en-US"/>
            </w:rPr>
            <w:t>[23]</w:t>
          </w:r>
          <w:r>
            <w:fldChar w:fldCharType="end"/>
          </w:r>
        </w:sdtContent>
      </w:sdt>
      <w:r w:rsidR="002E239F">
        <w:rPr>
          <w:lang w:val="en-US"/>
        </w:rPr>
        <w:t>:</w:t>
      </w:r>
    </w:p>
    <w:p w:rsidR="00B27656" w:rsidRDefault="00B27656" w:rsidP="00844B30">
      <w:r>
        <w:rPr>
          <w:noProof/>
          <w:lang w:eastAsia="ru-RU"/>
        </w:rPr>
        <w:drawing>
          <wp:inline distT="0" distB="0" distL="0" distR="0">
            <wp:extent cx="5287113" cy="118126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79" w:rsidRDefault="00B27656" w:rsidP="00844B30">
      <w:r>
        <w:rPr>
          <w:lang w:val="en-US"/>
        </w:rPr>
        <w:t xml:space="preserve">4) </w:t>
      </w:r>
      <w:r>
        <w:t xml:space="preserve">В работе </w:t>
      </w:r>
      <w:sdt>
        <w:sdtPr>
          <w:id w:val="-419411004"/>
          <w:citation/>
        </w:sdtPr>
        <w:sdtEndPr/>
        <w:sdtContent>
          <w:r w:rsidR="0089515F">
            <w:fldChar w:fldCharType="begin"/>
          </w:r>
          <w:r w:rsidR="0089515F">
            <w:rPr>
              <w:lang w:val="en-US"/>
            </w:rPr>
            <w:instrText xml:space="preserve"> CITATION Don06 \l 1033 </w:instrText>
          </w:r>
          <w:r w:rsidR="0089515F">
            <w:fldChar w:fldCharType="separate"/>
          </w:r>
          <w:r w:rsidR="001248B2" w:rsidRPr="001248B2">
            <w:rPr>
              <w:noProof/>
              <w:lang w:val="en-US"/>
            </w:rPr>
            <w:t>[24]</w:t>
          </w:r>
          <w:r w:rsidR="0089515F">
            <w:fldChar w:fldCharType="end"/>
          </w:r>
        </w:sdtContent>
      </w:sdt>
      <w:r w:rsidR="006C2279">
        <w:t>:</w:t>
      </w:r>
    </w:p>
    <w:p w:rsidR="00A776F1" w:rsidRPr="002E239F" w:rsidRDefault="0089515F" w:rsidP="00844B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437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6F1">
        <w:br w:type="page"/>
      </w:r>
    </w:p>
    <w:p w:rsidR="002C653A" w:rsidRDefault="002C653A" w:rsidP="003A7DDC">
      <w:pPr>
        <w:pStyle w:val="1"/>
      </w:pPr>
      <w:bookmarkStart w:id="588" w:name="_Toc493000369"/>
      <w:r w:rsidRPr="002C653A">
        <w:lastRenderedPageBreak/>
        <w:t>Метод Уоллеса (</w:t>
      </w:r>
      <w:r w:rsidRPr="002C653A">
        <w:rPr>
          <w:lang w:val="en-US"/>
        </w:rPr>
        <w:t>Wallace</w:t>
      </w:r>
      <w:r w:rsidRPr="00A27D03">
        <w:t>)</w:t>
      </w:r>
      <w:bookmarkEnd w:id="588"/>
    </w:p>
    <w:p w:rsidR="00A006A5" w:rsidRPr="00A006A5" w:rsidRDefault="00A006A5" w:rsidP="00A006A5"/>
    <w:p w:rsidR="00A725CC" w:rsidRDefault="00A27D03" w:rsidP="003A7DDC">
      <w:pPr>
        <w:pStyle w:val="2"/>
      </w:pPr>
      <w:bookmarkStart w:id="589" w:name="_Toc493000370"/>
      <w:r>
        <w:t>Теоретическое обоснование:</w:t>
      </w:r>
      <w:bookmarkEnd w:id="589"/>
    </w:p>
    <w:p w:rsidR="003A7DDC" w:rsidRPr="003A7DDC" w:rsidRDefault="003A7DDC" w:rsidP="003A7DDC"/>
    <w:p w:rsidR="003C7B0D" w:rsidRDefault="003C7B0D" w:rsidP="003C7B0D">
      <w:pPr>
        <w:ind w:firstLine="708"/>
        <w:jc w:val="both"/>
        <w:rPr>
          <w:rFonts w:eastAsiaTheme="minorEastAsia"/>
        </w:rPr>
      </w:pPr>
      <w:r w:rsidRPr="001425E9">
        <w:rPr>
          <w:rFonts w:eastAsiaTheme="minorEastAsia"/>
        </w:rPr>
        <w:t>Генератор случайных чисел Уоллеса полагается на то, что линейные комбинации случайных чисел</w:t>
      </w:r>
      <w:r>
        <w:rPr>
          <w:rFonts w:eastAsiaTheme="minorEastAsia"/>
        </w:rPr>
        <w:t>,</w:t>
      </w:r>
      <w:r w:rsidRPr="004C305F">
        <w:rPr>
          <w:rFonts w:eastAsiaTheme="minorEastAsia"/>
        </w:rPr>
        <w:t xml:space="preserve"> </w:t>
      </w:r>
      <w:r w:rsidRPr="001425E9">
        <w:rPr>
          <w:rFonts w:eastAsiaTheme="minorEastAsia"/>
        </w:rPr>
        <w:t xml:space="preserve">распределенных </w:t>
      </w:r>
      <w:r>
        <w:rPr>
          <w:rFonts w:eastAsiaTheme="minorEastAsia"/>
        </w:rPr>
        <w:t>по Гауссу,</w:t>
      </w:r>
      <w:r w:rsidRPr="001425E9">
        <w:rPr>
          <w:rFonts w:eastAsiaTheme="minorEastAsia"/>
        </w:rPr>
        <w:t xml:space="preserve"> сами по себе распределены по Гауссову</w:t>
      </w:r>
      <w:r>
        <w:rPr>
          <w:rFonts w:eastAsiaTheme="minorEastAsia"/>
        </w:rPr>
        <w:t xml:space="preserve"> распределению</w:t>
      </w:r>
      <w:r w:rsidRPr="001425E9">
        <w:rPr>
          <w:rFonts w:eastAsiaTheme="minorEastAsia"/>
        </w:rPr>
        <w:t>.</w:t>
      </w:r>
    </w:p>
    <w:p w:rsidR="00A27D03" w:rsidRDefault="00A27D03" w:rsidP="00C7366C">
      <w:pPr>
        <w:ind w:firstLine="708"/>
        <w:jc w:val="both"/>
        <w:rPr>
          <w:rFonts w:eastAsiaTheme="minorEastAsia"/>
        </w:rPr>
      </w:pPr>
      <w:r w:rsidRPr="00A27D03">
        <w:t xml:space="preserve">Уоллес предлагает быстрый алгоритм генерации нормально распределенных псевдослучайных чисел, который генерирует </w:t>
      </w:r>
      <w:r>
        <w:t>нужные</w:t>
      </w:r>
      <w:r w:rsidR="004E6C7F">
        <w:t xml:space="preserve"> распределения напрямую</w:t>
      </w:r>
      <w:r w:rsidR="004E6C7F" w:rsidRPr="004E6C7F">
        <w:t xml:space="preserve">, </w:t>
      </w:r>
      <w:r w:rsidR="004E6C7F">
        <w:t>используя</w:t>
      </w:r>
      <w:r w:rsidRPr="00A27D03">
        <w:t xml:space="preserve"> их свойств</w:t>
      </w:r>
      <w:r w:rsidR="004E6C7F">
        <w:t>а</w:t>
      </w:r>
      <w:r>
        <w:t>.</w:t>
      </w:r>
      <w:r w:rsidR="008860B5">
        <w:t xml:space="preserve"> </w:t>
      </w:r>
      <w:r w:rsidR="008860B5" w:rsidRPr="008860B5">
        <w:t>Этот алгоритм особенно подходит для высокопроизводительной аппаратной реализации, поскольку не</w:t>
      </w:r>
      <w:r w:rsidR="008860B5">
        <w:t xml:space="preserve"> требуе</w:t>
      </w:r>
      <w:r w:rsidR="008860B5" w:rsidRPr="008860B5">
        <w:t xml:space="preserve">т </w:t>
      </w:r>
      <w:r w:rsidR="008860B5">
        <w:t>расчет</w:t>
      </w:r>
      <w:r w:rsidR="004A22BB">
        <w:t>а</w:t>
      </w:r>
      <w:r w:rsidR="008860B5">
        <w:t xml:space="preserve"> </w:t>
      </w:r>
      <w:r w:rsidR="000842E6">
        <w:t xml:space="preserve">сложных </w:t>
      </w:r>
      <w:r w:rsidR="008860B5" w:rsidRPr="008860B5">
        <w:t>функций, таких как</w:t>
      </w:r>
      <w:r w:rsidR="00C804F3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="00C804F3">
        <w:t>,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C804F3" w:rsidRPr="00C804F3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F1F4B">
        <w:rPr>
          <w:rFonts w:eastAsiaTheme="minorEastAsia"/>
        </w:rPr>
        <w:t xml:space="preserve"> (которые используются, например, в методе Бокса-Мюллера</w:t>
      </w:r>
      <w:r w:rsidR="00AA552F">
        <w:rPr>
          <w:rFonts w:eastAsiaTheme="minorEastAsia"/>
        </w:rPr>
        <w:t xml:space="preserve"> и</w:t>
      </w:r>
      <w:r w:rsidR="007530EB">
        <w:rPr>
          <w:rFonts w:eastAsiaTheme="minorEastAsia"/>
        </w:rPr>
        <w:t>ли</w:t>
      </w:r>
      <w:r w:rsidR="00AA552F">
        <w:rPr>
          <w:rFonts w:eastAsiaTheme="minorEastAsia"/>
        </w:rPr>
        <w:t xml:space="preserve"> </w:t>
      </w:r>
      <w:proofErr w:type="spellStart"/>
      <w:r w:rsidR="00AA552F">
        <w:rPr>
          <w:rFonts w:eastAsiaTheme="minorEastAsia"/>
        </w:rPr>
        <w:t>Зиккурате</w:t>
      </w:r>
      <w:proofErr w:type="spellEnd"/>
      <w:r w:rsidR="00AF1F4B">
        <w:rPr>
          <w:rFonts w:eastAsiaTheme="minorEastAsia"/>
        </w:rPr>
        <w:t>)</w:t>
      </w:r>
      <w:r w:rsidR="00C804F3" w:rsidRPr="00C7366C">
        <w:rPr>
          <w:rFonts w:eastAsiaTheme="minorEastAsia"/>
        </w:rPr>
        <w:t>.</w:t>
      </w:r>
      <w:r w:rsidR="00F83C23">
        <w:rPr>
          <w:rFonts w:eastAsiaTheme="minorEastAsia"/>
        </w:rPr>
        <w:t xml:space="preserve"> </w:t>
      </w:r>
      <w:r w:rsidR="008C3D2D">
        <w:rPr>
          <w:rFonts w:eastAsiaTheme="minorEastAsia"/>
        </w:rPr>
        <w:t xml:space="preserve">Схематическое представление </w:t>
      </w:r>
      <w:r w:rsidR="00F83C23" w:rsidRPr="00F83C23">
        <w:rPr>
          <w:rFonts w:eastAsiaTheme="minorEastAsia"/>
        </w:rPr>
        <w:t>ме</w:t>
      </w:r>
      <w:r w:rsidR="00F83C23">
        <w:rPr>
          <w:rFonts w:eastAsiaTheme="minorEastAsia"/>
        </w:rPr>
        <w:t xml:space="preserve">тода Уоллеса </w:t>
      </w:r>
      <w:r w:rsidR="004762BA">
        <w:rPr>
          <w:rFonts w:eastAsiaTheme="minorEastAsia"/>
        </w:rPr>
        <w:t>показано</w:t>
      </w:r>
      <w:r w:rsidR="00F83C23">
        <w:rPr>
          <w:rFonts w:eastAsiaTheme="minorEastAsia"/>
        </w:rPr>
        <w:t xml:space="preserve"> на рисунке ниже</w:t>
      </w:r>
      <w:r w:rsidR="00F83C23" w:rsidRPr="00F83C23">
        <w:rPr>
          <w:rFonts w:eastAsiaTheme="minorEastAsia"/>
        </w:rPr>
        <w:t>.</w:t>
      </w:r>
      <w:r w:rsidR="001425E9">
        <w:rPr>
          <w:rFonts w:eastAsiaTheme="minorEastAsia"/>
        </w:rPr>
        <w:t xml:space="preserve"> </w:t>
      </w:r>
    </w:p>
    <w:p w:rsidR="00A66FA7" w:rsidRDefault="00A66FA7" w:rsidP="00A66FA7">
      <w:pPr>
        <w:ind w:firstLine="708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4651374" cy="16387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834" cy="164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66" w:rsidRPr="00C7366C" w:rsidRDefault="00DF4B66" w:rsidP="00C7366C">
      <w:pPr>
        <w:ind w:firstLine="708"/>
        <w:jc w:val="both"/>
      </w:pPr>
    </w:p>
    <w:p w:rsidR="00A725CC" w:rsidRDefault="00317780" w:rsidP="00A66FA7">
      <w:pPr>
        <w:ind w:firstLine="708"/>
        <w:jc w:val="both"/>
      </w:pPr>
      <w:r>
        <w:t>Берется</w:t>
      </w:r>
      <w:r w:rsidR="00A66FA7" w:rsidRPr="00A66FA7">
        <w:t xml:space="preserve"> </w:t>
      </w:r>
      <w:r w:rsidR="00D55A8C">
        <w:t>пул</w:t>
      </w:r>
      <w:r w:rsidR="008E635E">
        <w:t xml:space="preserve"> </w:t>
      </w:r>
      <w:r w:rsidR="008E635E" w:rsidRPr="008E635E">
        <w:rPr>
          <w:i/>
          <w:lang w:val="en-US"/>
        </w:rPr>
        <w:t>N</w:t>
      </w:r>
      <w:r w:rsidR="008E635E" w:rsidRPr="008E635E">
        <w:rPr>
          <w:i/>
        </w:rPr>
        <w:t xml:space="preserve"> = </w:t>
      </w:r>
      <w:r w:rsidR="008E635E" w:rsidRPr="008E635E">
        <w:rPr>
          <w:i/>
          <w:lang w:val="en-US"/>
        </w:rPr>
        <w:t>KL</w:t>
      </w:r>
      <w:r w:rsidR="00A66FA7" w:rsidRPr="00A66FA7">
        <w:t xml:space="preserve"> нормально распределенных случайных чисел из нормального распределения.</w:t>
      </w:r>
      <w:r w:rsidR="00760E60" w:rsidRPr="00760E60">
        <w:t xml:space="preserve"> Эти значения но</w:t>
      </w:r>
      <w:r w:rsidR="009F2762">
        <w:t xml:space="preserve">рмализуются так, что их </w:t>
      </w:r>
      <w:r w:rsidR="001C61F0">
        <w:t>среднеквадратичное</w:t>
      </w:r>
      <w:r w:rsidR="00760E60" w:rsidRPr="00760E60">
        <w:t xml:space="preserve"> значение равно единице.</w:t>
      </w:r>
      <w:r w:rsidR="00D31AD9" w:rsidRPr="00D31AD9">
        <w:t xml:space="preserve"> </w:t>
      </w:r>
      <w:r w:rsidR="00D31AD9">
        <w:t xml:space="preserve">За </w:t>
      </w:r>
      <w:r w:rsidR="00D31AD9" w:rsidRPr="00D31AD9">
        <w:rPr>
          <w:i/>
          <w:lang w:val="en-US"/>
        </w:rPr>
        <w:t>L</w:t>
      </w:r>
      <w:r w:rsidR="00D31AD9" w:rsidRPr="00D31AD9">
        <w:t xml:space="preserve"> </w:t>
      </w:r>
      <w:r w:rsidR="00D31AD9">
        <w:t xml:space="preserve">этапов </w:t>
      </w:r>
      <w:r w:rsidR="00D31AD9" w:rsidRPr="00D31AD9">
        <w:t>преобразования K</w:t>
      </w:r>
      <w:r w:rsidR="001C61F0">
        <w:t xml:space="preserve"> чисел</w:t>
      </w:r>
      <w:r w:rsidR="002C2147">
        <w:t xml:space="preserve">, </w:t>
      </w:r>
      <w:r w:rsidR="00B42F1E">
        <w:t>рассматривающийся</w:t>
      </w:r>
      <w:r w:rsidR="00D31AD9" w:rsidRPr="00D31AD9">
        <w:t xml:space="preserve"> как вектор </w:t>
      </w:r>
      <w:r w:rsidR="00A32693" w:rsidRPr="00A32693">
        <w:rPr>
          <w:i/>
          <w:lang w:val="en-US"/>
        </w:rPr>
        <w:t>x</w:t>
      </w:r>
      <w:r w:rsidR="002C2147">
        <w:t xml:space="preserve">, </w:t>
      </w:r>
      <w:r w:rsidR="00D31AD9" w:rsidRPr="00D31AD9">
        <w:t>п</w:t>
      </w:r>
      <w:r w:rsidR="00B42F1E">
        <w:t xml:space="preserve">реобразуются в K новых чисел преобразованием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=Ax</m:t>
        </m:r>
      </m:oMath>
      <w:r w:rsidR="00D31AD9" w:rsidRPr="00D31AD9">
        <w:t xml:space="preserve">, где </w:t>
      </w:r>
      <w:r w:rsidR="00D31AD9" w:rsidRPr="0098612F">
        <w:rPr>
          <w:i/>
        </w:rPr>
        <w:t>A</w:t>
      </w:r>
      <w:r w:rsidR="00D31AD9" w:rsidRPr="00D31AD9">
        <w:t xml:space="preserve"> - ортогональная матрица. Если исходные значения </w:t>
      </w:r>
      <w:r w:rsidR="00D31AD9" w:rsidRPr="00513B36">
        <w:rPr>
          <w:i/>
        </w:rPr>
        <w:t>K</w:t>
      </w:r>
      <w:r w:rsidR="00D31AD9" w:rsidRPr="00D31AD9">
        <w:t xml:space="preserve"> распределены</w:t>
      </w:r>
      <w:r w:rsidR="00B42F1E">
        <w:t xml:space="preserve"> нормально</w:t>
      </w:r>
      <w:r w:rsidR="00D31AD9" w:rsidRPr="00D31AD9">
        <w:t xml:space="preserve">, то </w:t>
      </w:r>
      <w:r w:rsidR="00B42F1E">
        <w:t>и</w:t>
      </w:r>
      <w:r w:rsidR="00D31AD9" w:rsidRPr="00D31AD9">
        <w:t xml:space="preserve"> новые значения </w:t>
      </w:r>
      <w:r w:rsidR="00D31AD9" w:rsidRPr="00A87AF2">
        <w:rPr>
          <w:i/>
        </w:rPr>
        <w:t>K</w:t>
      </w:r>
      <w:r w:rsidR="00F30686">
        <w:t xml:space="preserve"> </w:t>
      </w:r>
      <w:r w:rsidR="00063417">
        <w:t xml:space="preserve">будут </w:t>
      </w:r>
      <w:r w:rsidR="00F30686">
        <w:t>распределены</w:t>
      </w:r>
      <w:r w:rsidR="00063417">
        <w:t xml:space="preserve"> нормально</w:t>
      </w:r>
      <w:r w:rsidR="00D31AD9" w:rsidRPr="00D31AD9">
        <w:t>. Кроме того, это преобразование сохраняет сумму квадратов.</w:t>
      </w:r>
      <w:r w:rsidR="00725706">
        <w:t xml:space="preserve"> </w:t>
      </w:r>
      <w:r w:rsidR="00725706" w:rsidRPr="00725706">
        <w:t xml:space="preserve">Процесс создания нового </w:t>
      </w:r>
      <w:r w:rsidR="00725706">
        <w:t>набора</w:t>
      </w:r>
      <w:r w:rsidR="00725706" w:rsidRPr="00725706">
        <w:t xml:space="preserve"> нормально распределенных случайных чисел называется «проходом». После </w:t>
      </w:r>
      <w:r w:rsidR="008828A8">
        <w:t>«</w:t>
      </w:r>
      <w:r w:rsidR="00725706" w:rsidRPr="00725706">
        <w:t>прохода</w:t>
      </w:r>
      <w:r w:rsidR="008828A8">
        <w:t>»</w:t>
      </w:r>
      <w:r w:rsidR="00725706" w:rsidRPr="00725706">
        <w:t xml:space="preserve"> формируется </w:t>
      </w:r>
      <w:r w:rsidR="008828A8">
        <w:t>набор</w:t>
      </w:r>
      <w:r w:rsidR="00725706" w:rsidRPr="00725706">
        <w:t xml:space="preserve"> новых</w:t>
      </w:r>
      <w:r w:rsidR="00A804FB">
        <w:t xml:space="preserve"> </w:t>
      </w:r>
      <w:proofErr w:type="spellStart"/>
      <w:r w:rsidR="00A804FB">
        <w:t>Г</w:t>
      </w:r>
      <w:r w:rsidR="00725706" w:rsidRPr="00725706">
        <w:t>ауссовских</w:t>
      </w:r>
      <w:proofErr w:type="spellEnd"/>
      <w:r w:rsidR="00725706" w:rsidRPr="00725706">
        <w:t xml:space="preserve"> случайных чисел. Поскольку в </w:t>
      </w:r>
      <w:r w:rsidR="00AE37C1">
        <w:t>пуле</w:t>
      </w:r>
      <w:r w:rsidR="00725706" w:rsidRPr="00725706">
        <w:t xml:space="preserve"> данных есть </w:t>
      </w:r>
      <w:r w:rsidR="00725706" w:rsidRPr="00860FBC">
        <w:rPr>
          <w:i/>
        </w:rPr>
        <w:t>KL</w:t>
      </w:r>
      <w:r w:rsidR="00771C1E" w:rsidRPr="00771C1E">
        <w:t xml:space="preserve"> </w:t>
      </w:r>
      <w:r w:rsidR="00771C1E">
        <w:t>переменных</w:t>
      </w:r>
      <w:r w:rsidR="00725706" w:rsidRPr="00725706">
        <w:t xml:space="preserve">, в каждом проходе выполняются </w:t>
      </w:r>
      <w:r w:rsidR="00725706" w:rsidRPr="00860FBC">
        <w:rPr>
          <w:i/>
        </w:rPr>
        <w:t>L</w:t>
      </w:r>
      <w:r w:rsidR="00860FBC">
        <w:t xml:space="preserve"> шагов преобразования</w:t>
      </w:r>
      <w:r w:rsidR="00725706" w:rsidRPr="00725706">
        <w:t xml:space="preserve">. </w:t>
      </w:r>
      <w:r w:rsidR="00725706" w:rsidRPr="00B864BC">
        <w:rPr>
          <w:i/>
        </w:rPr>
        <w:t>K-</w:t>
      </w:r>
      <w:r w:rsidR="00B864BC" w:rsidRPr="00B864BC">
        <w:t>размерный</w:t>
      </w:r>
      <w:r w:rsidR="00B864BC">
        <w:rPr>
          <w:i/>
        </w:rPr>
        <w:t xml:space="preserve"> </w:t>
      </w:r>
      <w:r w:rsidR="00725706" w:rsidRPr="00725706">
        <w:t xml:space="preserve">вектор </w:t>
      </w:r>
      <w:r w:rsidR="009F69C7">
        <w:rPr>
          <w:i/>
          <w:lang w:val="en-US"/>
        </w:rPr>
        <w:t>x</w:t>
      </w:r>
      <w:r w:rsidR="00725706" w:rsidRPr="00725706">
        <w:t xml:space="preserve"> умножается на ортогональную матрицу </w:t>
      </w:r>
      <w:r w:rsidR="00725706" w:rsidRPr="00365292">
        <w:rPr>
          <w:i/>
        </w:rPr>
        <w:t>A</w:t>
      </w:r>
      <w:r w:rsidR="00725706" w:rsidRPr="00725706">
        <w:t xml:space="preserve"> при выполнении этапа преобразования.</w:t>
      </w:r>
      <w:r w:rsidR="00953A63">
        <w:t xml:space="preserve"> </w:t>
      </w:r>
    </w:p>
    <w:p w:rsidR="00A725CC" w:rsidRDefault="00182727" w:rsidP="005C5F8D">
      <w:pPr>
        <w:ind w:firstLine="708"/>
        <w:jc w:val="both"/>
      </w:pPr>
      <w:r w:rsidRPr="00182727">
        <w:t>Как утверждает Уоллес</w:t>
      </w:r>
      <w:r w:rsidR="00953A63" w:rsidRPr="00953A63">
        <w:t xml:space="preserve">, желательно, чтобы любое значение в </w:t>
      </w:r>
      <w:r w:rsidR="00B32841">
        <w:t>пул</w:t>
      </w:r>
      <w:r w:rsidR="005B314C">
        <w:t>е</w:t>
      </w:r>
      <w:r w:rsidR="00953A63" w:rsidRPr="00953A63">
        <w:t xml:space="preserve"> в конечном счете </w:t>
      </w:r>
      <w:r w:rsidR="00C0180E">
        <w:t>вносило вклад в каждое значение в пуле</w:t>
      </w:r>
      <w:r w:rsidR="00953A63" w:rsidRPr="00953A63">
        <w:t>, сформированн</w:t>
      </w:r>
      <w:r w:rsidR="00014FD8">
        <w:t>ое после нескольких проходов</w:t>
      </w:r>
      <w:r w:rsidR="00953A63" w:rsidRPr="00953A63">
        <w:t xml:space="preserve">. В исходном методе </w:t>
      </w:r>
      <w:r w:rsidR="00590D9C" w:rsidRPr="00182727">
        <w:t>Уоллес</w:t>
      </w:r>
      <w:r w:rsidR="00BB7F21">
        <w:t>а</w:t>
      </w:r>
      <w:r w:rsidR="00590D9C" w:rsidRPr="00953A63">
        <w:t xml:space="preserve"> </w:t>
      </w:r>
      <w:r w:rsidR="00953A63" w:rsidRPr="00953A63">
        <w:t xml:space="preserve">старый пул рассматривают как массив </w:t>
      </w:r>
      <w:r w:rsidR="00241F2E" w:rsidRPr="00135B79">
        <w:rPr>
          <w:i/>
          <w:lang w:val="en-US"/>
        </w:rPr>
        <w:t>L</w:t>
      </w:r>
      <w:r w:rsidR="00135B79">
        <w:t>-по-</w:t>
      </w:r>
      <w:r w:rsidR="00241F2E" w:rsidRPr="00135B79">
        <w:rPr>
          <w:i/>
          <w:lang w:val="en-US"/>
        </w:rPr>
        <w:t>K</w:t>
      </w:r>
      <w:r w:rsidR="00953A63" w:rsidRPr="00953A63">
        <w:t xml:space="preserve">, </w:t>
      </w:r>
      <w:r w:rsidR="005A045F" w:rsidRPr="005A045F">
        <w:t>хранящийся в строчном порядке,</w:t>
      </w:r>
      <w:r w:rsidR="00953A63" w:rsidRPr="00953A63">
        <w:t xml:space="preserve"> </w:t>
      </w:r>
      <w:r w:rsidR="00327369" w:rsidRPr="00327369">
        <w:t xml:space="preserve">а новый проход рассматривается как массив </w:t>
      </w:r>
      <w:r w:rsidR="00135B79" w:rsidRPr="00135B79">
        <w:rPr>
          <w:i/>
          <w:lang w:val="en-US"/>
        </w:rPr>
        <w:t>L</w:t>
      </w:r>
      <w:r w:rsidR="00135B79">
        <w:t>-по-</w:t>
      </w:r>
      <w:r w:rsidR="00135B79" w:rsidRPr="00135B79">
        <w:rPr>
          <w:i/>
          <w:lang w:val="en-US"/>
        </w:rPr>
        <w:t>K</w:t>
      </w:r>
      <w:r w:rsidR="00327369" w:rsidRPr="00327369">
        <w:t>, хранящийся в порядке столбца.</w:t>
      </w:r>
      <w:r w:rsidR="00953A63" w:rsidRPr="00953A63">
        <w:t xml:space="preserve"> </w:t>
      </w:r>
      <w:r w:rsidR="005C5F8D" w:rsidRPr="005C5F8D">
        <w:t xml:space="preserve">Следовательно, каждый проход эффективно </w:t>
      </w:r>
      <w:r w:rsidR="0049336E">
        <w:t>переставляет</w:t>
      </w:r>
      <w:r w:rsidR="005C5F8D" w:rsidRPr="005C5F8D">
        <w:t xml:space="preserve"> значения в пуле. Если </w:t>
      </w:r>
      <w:r w:rsidR="005C5F8D" w:rsidRPr="00DC7C53">
        <w:rPr>
          <w:i/>
        </w:rPr>
        <w:t>L</w:t>
      </w:r>
      <w:r w:rsidR="005C5F8D" w:rsidRPr="005C5F8D">
        <w:t xml:space="preserve"> нечетно, транспонирование достаточно для обеспечения возможного смешения значений. Однако, если </w:t>
      </w:r>
      <w:r w:rsidR="005C5F8D" w:rsidRPr="00DC7C53">
        <w:rPr>
          <w:i/>
        </w:rPr>
        <w:t>L</w:t>
      </w:r>
      <w:r w:rsidR="005C5F8D" w:rsidRPr="005C5F8D">
        <w:t xml:space="preserve"> четно, одной транспозиции недостаточ</w:t>
      </w:r>
      <w:r w:rsidR="006C3160">
        <w:t>но.</w:t>
      </w:r>
    </w:p>
    <w:p w:rsidR="00BA5178" w:rsidRDefault="00BA5178" w:rsidP="005C5F8D">
      <w:pPr>
        <w:ind w:firstLine="708"/>
        <w:jc w:val="both"/>
      </w:pPr>
      <w:r w:rsidRPr="00BA5178">
        <w:lastRenderedPageBreak/>
        <w:t xml:space="preserve">Начальные значения в пуле нормированы так, что их </w:t>
      </w:r>
      <w:r>
        <w:t>среднеквадратичное</w:t>
      </w:r>
      <w:r w:rsidRPr="00BA5178">
        <w:t xml:space="preserve"> значение равно единице. Поскольку A </w:t>
      </w:r>
      <w:r>
        <w:t>– ортогональная матрица</w:t>
      </w:r>
      <w:r w:rsidRPr="00BA5178">
        <w:t xml:space="preserve">, последующие проходы не изменяют сумму квадратов. Это было бы </w:t>
      </w:r>
      <w:r w:rsidR="00DF2026">
        <w:t>недостатком</w:t>
      </w:r>
      <w:r w:rsidRPr="00BA5178">
        <w:t xml:space="preserve">, так как если </w:t>
      </w:r>
      <w:r w:rsidRPr="00DF2026">
        <w:rPr>
          <w:i/>
        </w:rPr>
        <w:t>x</w:t>
      </w:r>
      <w:r w:rsidRPr="00DF2026">
        <w:rPr>
          <w:i/>
          <w:vertAlign w:val="subscript"/>
        </w:rPr>
        <w:t>1</w:t>
      </w:r>
      <w:r w:rsidRPr="00DF2026">
        <w:rPr>
          <w:i/>
        </w:rPr>
        <w:t xml:space="preserve">, ... </w:t>
      </w:r>
      <w:r w:rsidR="00DF2026" w:rsidRPr="00DF2026">
        <w:rPr>
          <w:i/>
        </w:rPr>
        <w:t xml:space="preserve">, </w:t>
      </w:r>
      <w:proofErr w:type="spellStart"/>
      <w:r w:rsidRPr="00DF2026">
        <w:rPr>
          <w:i/>
        </w:rPr>
        <w:t>x</w:t>
      </w:r>
      <w:r w:rsidRPr="00DF2026">
        <w:rPr>
          <w:i/>
          <w:vertAlign w:val="subscript"/>
        </w:rPr>
        <w:t>n</w:t>
      </w:r>
      <w:proofErr w:type="spellEnd"/>
      <w:r w:rsidRPr="00BA5178">
        <w:t xml:space="preserve"> </w:t>
      </w:r>
      <w:r w:rsidR="006576EE">
        <w:t>–</w:t>
      </w:r>
      <w:r w:rsidRPr="00BA5178">
        <w:t xml:space="preserve"> </w:t>
      </w:r>
      <w:r w:rsidR="006576EE">
        <w:t>являются независимыми выборками</w:t>
      </w:r>
      <w:r w:rsidRPr="00BA5178">
        <w:t xml:space="preserve"> из нормального распределения, </w:t>
      </w:r>
      <w:r w:rsidR="006576EE">
        <w:t xml:space="preserve">то </w:t>
      </w:r>
      <w:r w:rsidRPr="00BA5178">
        <w:t xml:space="preserve">мы ожидаем, что </w:t>
      </w:r>
      <m:oMath>
        <m:nary>
          <m:naryPr>
            <m:chr m:val="∑"/>
            <m:limLoc m:val="subSup"/>
            <m:ctrlPr>
              <w:rPr>
                <w:rFonts w:ascii="Cambria Math" w:eastAsiaTheme="minorHAnsi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HAnsi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1C1CC3">
        <w:t xml:space="preserve"> </w:t>
      </w:r>
      <w:r w:rsidRPr="00BA5178">
        <w:t xml:space="preserve">будет иметь хи-квадрат распределения </w:t>
      </w:r>
      <m:oMath>
        <m:sSubSup>
          <m:sSubSupPr>
            <m:ctrlPr>
              <w:rPr>
                <w:rFonts w:ascii="Cambria Math" w:eastAsiaTheme="minorHAnsi" w:hAnsi="Cambria Math"/>
                <w:i/>
              </w:rPr>
            </m:ctrlPr>
          </m:sSubSupPr>
          <m:e>
            <m:r>
              <w:ins w:id="590" w:author="Есеньков Кирилл Александрович" w:date="2017-09-07T15:18:00Z"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  <w:rPrChange w:id="591" w:author="Есеньков Кирилл Александрович" w:date="2017-09-07T15:35:00Z">
                    <w:rPr>
                      <w:rFonts w:ascii="Cambria Math" w:hAnsi="Cambria Math"/>
                      <w:sz w:val="18"/>
                      <w:szCs w:val="18"/>
                    </w:rPr>
                  </w:rPrChange>
                </w:rPr>
                <m:t>χ</m:t>
              </w:ins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BA5178">
        <w:t xml:space="preserve">. Чтобы преодолеть этот дефект, </w:t>
      </w:r>
      <w:r w:rsidR="003764DC">
        <w:t>случайная величина</w:t>
      </w:r>
      <w:r w:rsidRPr="00BA5178">
        <w:t xml:space="preserve"> из предыдущего пула используется для аппроксимации случайной выборки S из распределения </w:t>
      </w:r>
      <m:oMath>
        <m:sSubSup>
          <m:sSubSupPr>
            <m:ctrlPr>
              <w:rPr>
                <w:rFonts w:ascii="Cambria Math" w:eastAsiaTheme="minorHAnsi" w:hAnsi="Cambria Math"/>
                <w:i/>
              </w:rPr>
            </m:ctrlPr>
          </m:sSubSupPr>
          <m:e>
            <m:r>
              <w:ins w:id="592" w:author="Есеньков Кирилл Александрович" w:date="2017-09-07T15:18:00Z"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  <w:rPrChange w:id="593" w:author="Есеньков Кирилл Александрович" w:date="2017-09-07T15:35:00Z">
                    <w:rPr>
                      <w:rFonts w:ascii="Cambria Math" w:hAnsi="Cambria Math"/>
                      <w:sz w:val="18"/>
                      <w:szCs w:val="18"/>
                    </w:rPr>
                  </w:rPrChange>
                </w:rPr>
                <m:t>χ</m:t>
              </w:ins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BA5178">
        <w:t xml:space="preserve">. </w:t>
      </w:r>
      <w:r w:rsidR="00F94A1E" w:rsidRPr="00F94A1E">
        <w:t>Вводится коэффициент масштабирования для обеспечения того, чтобы сумма квадратов значений в пуле составляла S.</w:t>
      </w:r>
    </w:p>
    <w:p w:rsidR="00F94A1E" w:rsidRDefault="00F94A1E" w:rsidP="005C5F8D">
      <w:pPr>
        <w:ind w:firstLine="708"/>
        <w:jc w:val="both"/>
      </w:pPr>
      <w:r w:rsidRPr="00F94A1E">
        <w:t xml:space="preserve">Одной из проблем метода Уоллеса является </w:t>
      </w:r>
      <w:r>
        <w:t>корреляция</w:t>
      </w:r>
      <w:r w:rsidRPr="00F94A1E">
        <w:t xml:space="preserve"> использовани</w:t>
      </w:r>
      <w:r w:rsidR="00F47EDA">
        <w:t>я</w:t>
      </w:r>
      <w:r w:rsidRPr="00F94A1E">
        <w:t xml:space="preserve"> предыдущих </w:t>
      </w:r>
      <w:r w:rsidR="00934F0C">
        <w:t>данных</w:t>
      </w:r>
      <w:r w:rsidRPr="00F94A1E">
        <w:t xml:space="preserve"> для создания новых. </w:t>
      </w:r>
      <w:r w:rsidR="00A609F6" w:rsidRPr="00A609F6">
        <w:t xml:space="preserve">Это может быть проблематичным в случае реализаций с большими абсолютными значениями, лежащими в хвостах </w:t>
      </w:r>
      <w:r w:rsidR="00D2465A">
        <w:t>Г</w:t>
      </w:r>
      <w:r w:rsidR="00A609F6" w:rsidRPr="00A609F6">
        <w:t>ауссова</w:t>
      </w:r>
      <w:r w:rsidR="00D2465A">
        <w:t xml:space="preserve"> распределения</w:t>
      </w:r>
      <w:r w:rsidR="00A609F6" w:rsidRPr="00A609F6">
        <w:t xml:space="preserve">, поскольку каждое значение вносит </w:t>
      </w:r>
      <w:r w:rsidR="00A609F6" w:rsidRPr="0043531C">
        <w:rPr>
          <w:i/>
        </w:rPr>
        <w:t>K</w:t>
      </w:r>
      <w:r w:rsidR="0043531C">
        <w:t xml:space="preserve"> значений</w:t>
      </w:r>
      <w:r w:rsidR="00D47C32">
        <w:t xml:space="preserve"> в последующий блок, </w:t>
      </w:r>
      <w:r w:rsidR="0043531C" w:rsidRPr="0043531C">
        <w:rPr>
          <w:i/>
        </w:rPr>
        <w:t>K</w:t>
      </w:r>
      <w:r w:rsidR="0043531C" w:rsidRPr="0043531C">
        <w:rPr>
          <w:i/>
          <w:vertAlign w:val="superscript"/>
        </w:rPr>
        <w:t>2</w:t>
      </w:r>
      <w:r w:rsidR="00D47C32">
        <w:t xml:space="preserve">-значений </w:t>
      </w:r>
      <w:r w:rsidR="00A609F6" w:rsidRPr="00A609F6">
        <w:t>в с</w:t>
      </w:r>
      <w:r w:rsidR="009A3F5D">
        <w:t>ледующий блок и т.д</w:t>
      </w:r>
      <w:r w:rsidR="00FF4CB6">
        <w:t>. с</w:t>
      </w:r>
      <w:r w:rsidR="00A609F6" w:rsidRPr="00A609F6">
        <w:t xml:space="preserve"> уменьшающимся влиянием. </w:t>
      </w:r>
      <w:r w:rsidRPr="00F94A1E">
        <w:t xml:space="preserve">При правильном выборе параметров, таких как размер пула и преобразования, эффект этих корреляций может быть сведен к минимуму для заданного набора требований относительно количества </w:t>
      </w:r>
      <w:r w:rsidR="00EB2955">
        <w:t>выборок</w:t>
      </w:r>
      <w:r w:rsidRPr="00F94A1E">
        <w:t>, точности хвоста и качества шума.</w:t>
      </w:r>
    </w:p>
    <w:p w:rsidR="00D572B8" w:rsidRDefault="00D572B8" w:rsidP="005C5F8D">
      <w:pPr>
        <w:ind w:firstLine="708"/>
        <w:jc w:val="both"/>
      </w:pPr>
    </w:p>
    <w:p w:rsidR="006753C6" w:rsidRDefault="006753C6" w:rsidP="005C5F8D">
      <w:pPr>
        <w:ind w:firstLine="708"/>
        <w:jc w:val="both"/>
      </w:pPr>
    </w:p>
    <w:p w:rsidR="006753C6" w:rsidRDefault="006753C6" w:rsidP="005C5F8D">
      <w:pPr>
        <w:ind w:firstLine="708"/>
        <w:jc w:val="both"/>
      </w:pPr>
    </w:p>
    <w:p w:rsidR="006753C6" w:rsidRDefault="006753C6" w:rsidP="005C5F8D">
      <w:pPr>
        <w:ind w:firstLine="708"/>
        <w:jc w:val="both"/>
      </w:pPr>
    </w:p>
    <w:p w:rsidR="006753C6" w:rsidRDefault="006753C6" w:rsidP="005C5F8D">
      <w:pPr>
        <w:ind w:firstLine="708"/>
        <w:jc w:val="both"/>
      </w:pPr>
    </w:p>
    <w:p w:rsidR="006753C6" w:rsidRDefault="006753C6" w:rsidP="005C5F8D">
      <w:pPr>
        <w:ind w:firstLine="708"/>
        <w:jc w:val="both"/>
      </w:pPr>
    </w:p>
    <w:p w:rsidR="006753C6" w:rsidRDefault="006753C6" w:rsidP="005C5F8D">
      <w:pPr>
        <w:ind w:firstLine="708"/>
        <w:jc w:val="both"/>
      </w:pPr>
    </w:p>
    <w:p w:rsidR="006753C6" w:rsidRDefault="006753C6" w:rsidP="005C5F8D">
      <w:pPr>
        <w:ind w:firstLine="708"/>
        <w:jc w:val="both"/>
      </w:pPr>
    </w:p>
    <w:p w:rsidR="006753C6" w:rsidRDefault="006753C6">
      <w:r>
        <w:br w:type="page"/>
      </w:r>
    </w:p>
    <w:p w:rsidR="00A725CC" w:rsidRPr="00CC661F" w:rsidRDefault="00915F37" w:rsidP="00BC4437">
      <w:pPr>
        <w:pStyle w:val="2"/>
      </w:pPr>
      <w:bookmarkStart w:id="594" w:name="_Toc493000371"/>
      <w:r w:rsidRPr="00915F37">
        <w:lastRenderedPageBreak/>
        <w:t xml:space="preserve">Имплементация </w:t>
      </w:r>
      <w:r w:rsidR="005241E2">
        <w:t>генератора шума методом</w:t>
      </w:r>
      <w:r w:rsidRPr="00915F37">
        <w:t xml:space="preserve"> Уоллеса</w:t>
      </w:r>
      <w:r w:rsidRPr="00CC661F">
        <w:t>:</w:t>
      </w:r>
      <w:bookmarkEnd w:id="594"/>
    </w:p>
    <w:p w:rsidR="00BC4437" w:rsidRPr="00CC661F" w:rsidRDefault="00BC4437" w:rsidP="00BC4437"/>
    <w:p w:rsidR="00BB4DD4" w:rsidRDefault="00BB4DD4" w:rsidP="0031187E">
      <w:pPr>
        <w:jc w:val="both"/>
      </w:pPr>
      <w:r>
        <w:t xml:space="preserve">В работе </w:t>
      </w:r>
      <w:sdt>
        <w:sdtPr>
          <w:id w:val="-1099559512"/>
          <w:citation/>
        </w:sdtPr>
        <w:sdtEndPr/>
        <w:sdtContent>
          <w:r>
            <w:fldChar w:fldCharType="begin"/>
          </w:r>
          <w:r>
            <w:instrText xml:space="preserve"> CITATION DUL05 \l 1049 </w:instrText>
          </w:r>
          <w:r>
            <w:fldChar w:fldCharType="separate"/>
          </w:r>
          <w:r w:rsidR="001248B2">
            <w:rPr>
              <w:noProof/>
            </w:rPr>
            <w:t>[21]</w:t>
          </w:r>
          <w:r>
            <w:fldChar w:fldCharType="end"/>
          </w:r>
        </w:sdtContent>
      </w:sdt>
      <w:r>
        <w:t xml:space="preserve"> представлена такая структурная схема имплементации метода Уоллеса:</w:t>
      </w:r>
    </w:p>
    <w:p w:rsidR="00BB4DD4" w:rsidRPr="00BB4DD4" w:rsidRDefault="008347BC" w:rsidP="008347B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30236" cy="6970816"/>
            <wp:effectExtent l="0" t="0" r="889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822" cy="697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CC" w:rsidRPr="0069432C" w:rsidRDefault="00A725CC" w:rsidP="0031187E">
      <w:pPr>
        <w:jc w:val="both"/>
      </w:pPr>
    </w:p>
    <w:p w:rsidR="00A725CC" w:rsidRPr="0069432C" w:rsidRDefault="00A725CC" w:rsidP="0031187E">
      <w:pPr>
        <w:jc w:val="both"/>
      </w:pPr>
    </w:p>
    <w:p w:rsidR="00BD7945" w:rsidRDefault="00DA1DA6" w:rsidP="00BD7945">
      <w:r>
        <w:t xml:space="preserve">Схема состоит из 4 </w:t>
      </w:r>
      <w:r w:rsidR="00480A05">
        <w:t>этапов</w:t>
      </w:r>
      <w:r>
        <w:t>:</w:t>
      </w:r>
    </w:p>
    <w:p w:rsidR="00DA1DA6" w:rsidRPr="00434C6E" w:rsidRDefault="00480A05" w:rsidP="00BD7945">
      <w:pPr>
        <w:rPr>
          <w:i/>
        </w:rPr>
      </w:pPr>
      <w:r w:rsidRPr="00434C6E">
        <w:rPr>
          <w:i/>
        </w:rPr>
        <w:t>Этап</w:t>
      </w:r>
      <w:r w:rsidR="00DA1DA6" w:rsidRPr="00434C6E">
        <w:rPr>
          <w:i/>
        </w:rPr>
        <w:t xml:space="preserve"> 1</w:t>
      </w:r>
      <w:r w:rsidR="00BD7945" w:rsidRPr="00434C6E">
        <w:rPr>
          <w:i/>
        </w:rPr>
        <w:t>:</w:t>
      </w:r>
    </w:p>
    <w:p w:rsidR="00BD7945" w:rsidRDefault="00480A05" w:rsidP="002E77EE">
      <w:pPr>
        <w:ind w:firstLine="708"/>
        <w:jc w:val="both"/>
      </w:pPr>
      <w:r w:rsidRPr="00480A05">
        <w:lastRenderedPageBreak/>
        <w:t xml:space="preserve">Этот этап включает в себя создание равномерно распределенных </w:t>
      </w:r>
      <w:r w:rsidR="00F54617">
        <w:t>величин</w:t>
      </w:r>
      <w:r w:rsidRPr="00480A05">
        <w:t xml:space="preserve"> </w:t>
      </w:r>
      <w:proofErr w:type="spellStart"/>
      <w:r w:rsidRPr="00480A05">
        <w:t>start</w:t>
      </w:r>
      <w:proofErr w:type="spellEnd"/>
      <w:r w:rsidRPr="00480A05">
        <w:t xml:space="preserve">, </w:t>
      </w:r>
      <w:proofErr w:type="spellStart"/>
      <w:r w:rsidRPr="00480A05">
        <w:t>stride</w:t>
      </w:r>
      <w:proofErr w:type="spellEnd"/>
      <w:r w:rsidRPr="00480A05">
        <w:t xml:space="preserve"> и </w:t>
      </w:r>
      <w:proofErr w:type="spellStart"/>
      <w:r w:rsidRPr="00480A05">
        <w:t>mask</w:t>
      </w:r>
      <w:proofErr w:type="spellEnd"/>
      <w:r w:rsidRPr="00480A05">
        <w:t xml:space="preserve">. В </w:t>
      </w:r>
      <w:r w:rsidR="00C0287F">
        <w:t xml:space="preserve">этой работе также предлагается использование </w:t>
      </w:r>
      <w:proofErr w:type="spellStart"/>
      <w:r w:rsidR="00C0287F">
        <w:t>Tausworthe</w:t>
      </w:r>
      <w:proofErr w:type="spellEnd"/>
      <w:r w:rsidR="00C0287F">
        <w:t xml:space="preserve"> URNG, который обеспечивает </w:t>
      </w:r>
      <w:r w:rsidRPr="00480A05">
        <w:t xml:space="preserve">лучшую случайность со </w:t>
      </w:r>
      <w:r w:rsidR="0034500D">
        <w:t>меньшими аппаратными затратами</w:t>
      </w:r>
      <w:r w:rsidRPr="00480A05">
        <w:t xml:space="preserve">. Используемый </w:t>
      </w:r>
      <w:proofErr w:type="spellStart"/>
      <w:r w:rsidRPr="00480A05">
        <w:t>Tausworthe</w:t>
      </w:r>
      <w:proofErr w:type="spellEnd"/>
      <w:r w:rsidRPr="00480A05">
        <w:t xml:space="preserve"> URNG объединяет три генератора случайных чисел на основе LFSR для получения улучшенных статистических свойств, генерирует 32-битное равномерное случайное число за такт и имеет период около 2</w:t>
      </w:r>
      <w:r w:rsidR="005A7FFD" w:rsidRPr="005A7FFD">
        <w:rPr>
          <w:vertAlign w:val="superscript"/>
        </w:rPr>
        <w:t>88</w:t>
      </w:r>
      <w:r w:rsidRPr="00480A05">
        <w:t xml:space="preserve">. Поскольку мы используем </w:t>
      </w:r>
      <w:r w:rsidR="002E77EE">
        <w:t xml:space="preserve">пул </w:t>
      </w:r>
      <w:r w:rsidRPr="00480A05">
        <w:t>размер</w:t>
      </w:r>
      <w:r w:rsidR="002E77EE">
        <w:t>ом</w:t>
      </w:r>
      <w:r w:rsidRPr="00480A05">
        <w:t xml:space="preserve"> 1024, </w:t>
      </w:r>
      <w:r w:rsidR="00937685">
        <w:t>каждая из трех генерируемых величин — 10-битная</w:t>
      </w:r>
      <w:r w:rsidRPr="00480A05">
        <w:t xml:space="preserve">. Поскольку </w:t>
      </w:r>
      <w:r w:rsidR="0092340F">
        <w:rPr>
          <w:lang w:val="en-US"/>
        </w:rPr>
        <w:t>stride</w:t>
      </w:r>
      <w:r w:rsidR="0092340F">
        <w:t xml:space="preserve"> </w:t>
      </w:r>
      <w:r w:rsidR="0092340F" w:rsidRPr="0092340F">
        <w:t>(</w:t>
      </w:r>
      <w:r w:rsidR="0092340F">
        <w:t>шаг)</w:t>
      </w:r>
      <w:r w:rsidRPr="00480A05">
        <w:t xml:space="preserve"> </w:t>
      </w:r>
      <w:r w:rsidR="0092340F">
        <w:t xml:space="preserve">всегда </w:t>
      </w:r>
      <w:r w:rsidRPr="00480A05">
        <w:t>должен быть нечетным, мы объединяем</w:t>
      </w:r>
      <w:r w:rsidR="00163882">
        <w:t xml:space="preserve"> (конкатенируем)</w:t>
      </w:r>
      <w:r w:rsidRPr="00480A05">
        <w:t xml:space="preserve"> </w:t>
      </w:r>
      <w:r w:rsidR="008B2033">
        <w:t>получившееся значение с единицей</w:t>
      </w:r>
      <w:r w:rsidRPr="00480A05">
        <w:t xml:space="preserve"> после младшего значащего бита. Следовательно, для каждого прохода </w:t>
      </w:r>
      <w:r w:rsidR="005E67B2" w:rsidRPr="00480A05">
        <w:t xml:space="preserve">используются </w:t>
      </w:r>
      <w:r w:rsidRPr="00480A05">
        <w:t xml:space="preserve">всего 29 бит для </w:t>
      </w:r>
      <w:proofErr w:type="spellStart"/>
      <w:r w:rsidR="005E67B2" w:rsidRPr="00480A05">
        <w:t>start</w:t>
      </w:r>
      <w:proofErr w:type="spellEnd"/>
      <w:r w:rsidR="005E67B2" w:rsidRPr="00480A05">
        <w:t xml:space="preserve">, </w:t>
      </w:r>
      <w:proofErr w:type="spellStart"/>
      <w:r w:rsidR="005E67B2" w:rsidRPr="00480A05">
        <w:t>stride</w:t>
      </w:r>
      <w:proofErr w:type="spellEnd"/>
      <w:r w:rsidR="005E67B2" w:rsidRPr="00480A05">
        <w:t xml:space="preserve"> и </w:t>
      </w:r>
      <w:proofErr w:type="spellStart"/>
      <w:r w:rsidR="005E67B2" w:rsidRPr="00480A05">
        <w:t>mask</w:t>
      </w:r>
      <w:proofErr w:type="spellEnd"/>
      <w:r w:rsidRPr="00480A05">
        <w:t>. Остальные три бита остаются неиспользованными.</w:t>
      </w:r>
    </w:p>
    <w:p w:rsidR="00DA1DA6" w:rsidRPr="00C90F0E" w:rsidRDefault="00C345BB" w:rsidP="00942E49">
      <w:pPr>
        <w:jc w:val="both"/>
        <w:rPr>
          <w:i/>
        </w:rPr>
      </w:pPr>
      <w:r w:rsidRPr="00C90F0E">
        <w:rPr>
          <w:i/>
        </w:rPr>
        <w:t>Этап 2:</w:t>
      </w:r>
    </w:p>
    <w:p w:rsidR="00942E49" w:rsidRDefault="00942E49" w:rsidP="00942E49">
      <w:pPr>
        <w:ind w:firstLine="708"/>
        <w:jc w:val="both"/>
      </w:pPr>
      <w:r w:rsidRPr="00942E49">
        <w:t xml:space="preserve">Этот этап генерирует </w:t>
      </w:r>
      <w:r w:rsidR="00B84E37">
        <w:t>четыре адресных значения</w:t>
      </w:r>
      <w:r w:rsidRPr="00942E49">
        <w:t xml:space="preserve"> p, q, r, s </w:t>
      </w:r>
      <w:r w:rsidR="00A16CDE">
        <w:t>из</w:t>
      </w:r>
      <w:r w:rsidRPr="00942E49">
        <w:t xml:space="preserve"> </w:t>
      </w:r>
      <w:proofErr w:type="spellStart"/>
      <w:r w:rsidR="0022045C" w:rsidRPr="00480A05">
        <w:t>start</w:t>
      </w:r>
      <w:proofErr w:type="spellEnd"/>
      <w:r w:rsidR="0022045C" w:rsidRPr="00480A05">
        <w:t xml:space="preserve">, </w:t>
      </w:r>
      <w:proofErr w:type="spellStart"/>
      <w:r w:rsidR="0022045C" w:rsidRPr="00480A05">
        <w:t>stride</w:t>
      </w:r>
      <w:proofErr w:type="spellEnd"/>
      <w:r w:rsidR="0022045C" w:rsidRPr="00480A05">
        <w:t xml:space="preserve"> и </w:t>
      </w:r>
      <w:proofErr w:type="spellStart"/>
      <w:r w:rsidR="0022045C" w:rsidRPr="00480A05">
        <w:t>mask</w:t>
      </w:r>
      <w:proofErr w:type="spellEnd"/>
      <w:r w:rsidRPr="00942E49">
        <w:t xml:space="preserve">. </w:t>
      </w:r>
      <w:r w:rsidR="00A7018C">
        <w:t>Эти</w:t>
      </w:r>
      <w:r w:rsidRPr="00942E49">
        <w:t xml:space="preserve"> адреса рассчитываются следующим образом:</w:t>
      </w:r>
    </w:p>
    <w:p w:rsidR="003B5A42" w:rsidRPr="00BD693C" w:rsidRDefault="005128FF" w:rsidP="00942E49">
      <w:pPr>
        <w:ind w:firstLine="708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 w:rsidRPr="00BD693C">
        <w:rPr>
          <w:lang w:val="en-US"/>
        </w:rPr>
        <w:t xml:space="preserve"> </w:t>
      </w:r>
      <w:proofErr w:type="spellStart"/>
      <w:r>
        <w:rPr>
          <w:lang w:val="en-US"/>
        </w:rPr>
        <w:t>addr</w:t>
      </w:r>
      <w:proofErr w:type="spellEnd"/>
      <w:r w:rsidRPr="00BD693C">
        <w:rPr>
          <w:lang w:val="en-US"/>
        </w:rPr>
        <w:t xml:space="preserve"> = </w:t>
      </w:r>
      <w:r w:rsidR="00324B25">
        <w:rPr>
          <w:lang w:val="en-US"/>
        </w:rPr>
        <w:t>start</w:t>
      </w:r>
      <w:r w:rsidR="00324B25" w:rsidRPr="00BD693C">
        <w:rPr>
          <w:lang w:val="en-US"/>
        </w:rPr>
        <w:t xml:space="preserve"> </w:t>
      </w:r>
      <m:oMath>
        <m:r>
          <w:rPr>
            <w:rFonts w:ascii="Cambria Math" w:eastAsiaTheme="minorHAnsi" w:hAnsi="Cambria Math"/>
            <w:lang w:val="en-US"/>
          </w:rPr>
          <m:t>⊕</m:t>
        </m:r>
        <m:r>
          <w:rPr>
            <w:rFonts w:ascii="Cambria Math" w:hAnsi="Cambria Math"/>
            <w:lang w:val="en-US"/>
          </w:rPr>
          <m:t xml:space="preserve"> </m:t>
        </m:r>
      </m:oMath>
      <w:r w:rsidR="00324B25">
        <w:rPr>
          <w:lang w:val="en-US"/>
        </w:rPr>
        <w:t>mask</w:t>
      </w:r>
      <w:r w:rsidRPr="00BD693C">
        <w:rPr>
          <w:lang w:val="en-US"/>
        </w:rPr>
        <w:t>;</w:t>
      </w:r>
    </w:p>
    <w:p w:rsidR="005128FF" w:rsidRPr="00BD693C" w:rsidRDefault="00714492" w:rsidP="006E46A4">
      <w:pPr>
        <w:ind w:firstLine="708"/>
        <w:jc w:val="both"/>
        <w:rPr>
          <w:lang w:val="en-US"/>
        </w:rPr>
      </w:pPr>
      <w:r>
        <w:rPr>
          <w:lang w:val="en-US"/>
        </w:rPr>
        <w:t>q</w:t>
      </w:r>
      <w:r w:rsidR="005128FF" w:rsidRPr="00BD693C">
        <w:rPr>
          <w:lang w:val="en-US"/>
        </w:rPr>
        <w:t xml:space="preserve"> </w:t>
      </w:r>
      <w:proofErr w:type="spellStart"/>
      <w:proofErr w:type="gramStart"/>
      <w:r w:rsidR="005128FF">
        <w:rPr>
          <w:lang w:val="en-US"/>
        </w:rPr>
        <w:t>addr</w:t>
      </w:r>
      <w:proofErr w:type="spellEnd"/>
      <w:proofErr w:type="gramEnd"/>
      <w:r w:rsidR="005128FF" w:rsidRPr="00BD693C">
        <w:rPr>
          <w:lang w:val="en-US"/>
        </w:rPr>
        <w:t xml:space="preserve"> = </w:t>
      </w:r>
      <w:r w:rsidR="00324B25" w:rsidRPr="00BD693C">
        <w:rPr>
          <w:lang w:val="en-US"/>
        </w:rPr>
        <w:t>(</w:t>
      </w:r>
      <w:r w:rsidR="00324B25">
        <w:rPr>
          <w:lang w:val="en-US"/>
        </w:rPr>
        <w:t>start</w:t>
      </w:r>
      <w:r w:rsidR="00324B25" w:rsidRPr="00BD693C">
        <w:rPr>
          <w:lang w:val="en-US"/>
        </w:rPr>
        <w:t xml:space="preserve"> + </w:t>
      </w:r>
      <w:r w:rsidR="00324B25">
        <w:rPr>
          <w:lang w:val="en-US"/>
        </w:rPr>
        <w:t>stride</w:t>
      </w:r>
      <w:r w:rsidR="00324B25" w:rsidRPr="00BD693C">
        <w:rPr>
          <w:lang w:val="en-US"/>
        </w:rPr>
        <w:t>)</w:t>
      </w:r>
      <w:r w:rsidR="006E46A4" w:rsidRPr="00BD693C">
        <w:rPr>
          <w:lang w:val="en-US"/>
        </w:rPr>
        <w:t xml:space="preserve"> </w:t>
      </w:r>
      <m:oMath>
        <m:r>
          <w:rPr>
            <w:rFonts w:ascii="Cambria Math" w:eastAsiaTheme="minorHAnsi" w:hAnsi="Cambria Math"/>
            <w:lang w:val="en-US"/>
          </w:rPr>
          <m:t>⊕</m:t>
        </m:r>
      </m:oMath>
      <w:r w:rsidR="006E46A4" w:rsidRPr="00BD693C">
        <w:rPr>
          <w:lang w:val="en-US"/>
        </w:rPr>
        <w:t xml:space="preserve"> </w:t>
      </w:r>
      <w:r w:rsidR="006E46A4">
        <w:rPr>
          <w:lang w:val="en-US"/>
        </w:rPr>
        <w:t>mask</w:t>
      </w:r>
      <w:r w:rsidR="006E46A4" w:rsidRPr="00BD693C">
        <w:rPr>
          <w:lang w:val="en-US"/>
        </w:rPr>
        <w:t>;</w:t>
      </w:r>
    </w:p>
    <w:p w:rsidR="005128FF" w:rsidRPr="00714492" w:rsidRDefault="00714492" w:rsidP="006E46A4">
      <w:pPr>
        <w:ind w:firstLine="708"/>
        <w:jc w:val="both"/>
        <w:rPr>
          <w:lang w:val="en-US"/>
        </w:rPr>
      </w:pPr>
      <w:proofErr w:type="gramStart"/>
      <w:r>
        <w:rPr>
          <w:lang w:val="en-US"/>
        </w:rPr>
        <w:t>r</w:t>
      </w:r>
      <w:proofErr w:type="gramEnd"/>
      <w:r w:rsidR="005128FF" w:rsidRPr="00714492">
        <w:rPr>
          <w:lang w:val="en-US"/>
        </w:rPr>
        <w:t xml:space="preserve"> </w:t>
      </w:r>
      <w:proofErr w:type="spellStart"/>
      <w:r w:rsidR="005128FF">
        <w:rPr>
          <w:lang w:val="en-US"/>
        </w:rPr>
        <w:t>addr</w:t>
      </w:r>
      <w:proofErr w:type="spellEnd"/>
      <w:r w:rsidR="005128FF" w:rsidRPr="00714492">
        <w:rPr>
          <w:lang w:val="en-US"/>
        </w:rPr>
        <w:t xml:space="preserve"> = </w:t>
      </w:r>
      <w:r w:rsidR="00324B25">
        <w:rPr>
          <w:lang w:val="en-US"/>
        </w:rPr>
        <w:t>(start + stride x 2)</w:t>
      </w:r>
      <w:r w:rsidR="006E46A4">
        <w:rPr>
          <w:lang w:val="en-US"/>
        </w:rPr>
        <w:t xml:space="preserve"> </w:t>
      </w:r>
      <m:oMath>
        <m:r>
          <w:rPr>
            <w:rFonts w:ascii="Cambria Math" w:eastAsiaTheme="minorHAnsi" w:hAnsi="Cambria Math"/>
            <w:lang w:val="en-US"/>
          </w:rPr>
          <m:t>⊕</m:t>
        </m:r>
      </m:oMath>
      <w:r w:rsidR="006E46A4" w:rsidRPr="006E46A4">
        <w:rPr>
          <w:lang w:val="en-US"/>
        </w:rPr>
        <w:t xml:space="preserve"> </w:t>
      </w:r>
      <w:r w:rsidR="006E46A4">
        <w:rPr>
          <w:lang w:val="en-US"/>
        </w:rPr>
        <w:t>mask</w:t>
      </w:r>
      <w:r w:rsidR="006E46A4" w:rsidRPr="00324B25">
        <w:rPr>
          <w:lang w:val="en-US"/>
        </w:rPr>
        <w:t>;</w:t>
      </w:r>
    </w:p>
    <w:p w:rsidR="005128FF" w:rsidRDefault="00714492" w:rsidP="006E46A4">
      <w:pPr>
        <w:ind w:firstLine="708"/>
        <w:jc w:val="both"/>
        <w:rPr>
          <w:lang w:val="en-US"/>
        </w:rPr>
      </w:pPr>
      <w:proofErr w:type="gramStart"/>
      <w:r>
        <w:rPr>
          <w:lang w:val="en-US"/>
        </w:rPr>
        <w:t>s</w:t>
      </w:r>
      <w:proofErr w:type="gramEnd"/>
      <w:r w:rsidR="005128FF">
        <w:rPr>
          <w:lang w:val="en-US"/>
        </w:rPr>
        <w:t xml:space="preserve"> </w:t>
      </w:r>
      <w:proofErr w:type="spellStart"/>
      <w:r w:rsidR="005128FF">
        <w:rPr>
          <w:lang w:val="en-US"/>
        </w:rPr>
        <w:t>addr</w:t>
      </w:r>
      <w:proofErr w:type="spellEnd"/>
      <w:r w:rsidR="005128FF">
        <w:rPr>
          <w:lang w:val="en-US"/>
        </w:rPr>
        <w:t xml:space="preserve"> = </w:t>
      </w:r>
      <w:r w:rsidR="00324B25">
        <w:rPr>
          <w:lang w:val="en-US"/>
        </w:rPr>
        <w:t>(start + stride x 3)</w:t>
      </w:r>
      <w:r w:rsidR="006E46A4">
        <w:rPr>
          <w:lang w:val="en-US"/>
        </w:rPr>
        <w:t xml:space="preserve"> </w:t>
      </w:r>
      <m:oMath>
        <m:r>
          <w:rPr>
            <w:rFonts w:ascii="Cambria Math" w:eastAsiaTheme="minorHAnsi" w:hAnsi="Cambria Math"/>
            <w:lang w:val="en-US"/>
          </w:rPr>
          <m:t>⊕</m:t>
        </m:r>
      </m:oMath>
      <w:r w:rsidR="006E46A4" w:rsidRPr="006E46A4">
        <w:rPr>
          <w:lang w:val="en-US"/>
        </w:rPr>
        <w:t xml:space="preserve"> </w:t>
      </w:r>
      <w:r w:rsidR="006E46A4">
        <w:rPr>
          <w:lang w:val="en-US"/>
        </w:rPr>
        <w:t>mask</w:t>
      </w:r>
      <w:r w:rsidR="006E46A4" w:rsidRPr="00324B25">
        <w:rPr>
          <w:lang w:val="en-US"/>
        </w:rPr>
        <w:t>;</w:t>
      </w:r>
    </w:p>
    <w:p w:rsidR="005128FF" w:rsidRPr="008F44CD" w:rsidRDefault="008F44CD" w:rsidP="008F44CD">
      <w:pPr>
        <w:ind w:firstLine="708"/>
        <w:jc w:val="both"/>
      </w:pPr>
      <w:r w:rsidRPr="008F44CD">
        <w:t xml:space="preserve">Умножение на два </w:t>
      </w:r>
      <w:r w:rsidR="00C613A0">
        <w:t>реализуется</w:t>
      </w:r>
      <w:r w:rsidRPr="008F44CD">
        <w:t xml:space="preserve"> сдвигом влево, умножение на три осуществляется сдвигом влево, а затем</w:t>
      </w:r>
      <w:r w:rsidR="0046289A">
        <w:t xml:space="preserve"> суммированием</w:t>
      </w:r>
      <w:r w:rsidR="009C1ED6">
        <w:t xml:space="preserve"> (</w:t>
      </w:r>
      <w:r w:rsidR="009C1ED6">
        <w:rPr>
          <w:lang w:val="en-US"/>
        </w:rPr>
        <w:t>a</w:t>
      </w:r>
      <w:r w:rsidR="009C1ED6" w:rsidRPr="00455B5F">
        <w:t xml:space="preserve"> </w:t>
      </w:r>
      <w:r w:rsidR="009C1ED6">
        <w:rPr>
          <w:lang w:val="en-US"/>
        </w:rPr>
        <w:t>x</w:t>
      </w:r>
      <w:r w:rsidR="009C1ED6" w:rsidRPr="00455B5F">
        <w:t xml:space="preserve"> 3 = </w:t>
      </w:r>
      <w:r w:rsidR="009C1ED6">
        <w:rPr>
          <w:lang w:val="en-US"/>
        </w:rPr>
        <w:t>a</w:t>
      </w:r>
      <w:r w:rsidR="009C1ED6" w:rsidRPr="00455B5F">
        <w:t xml:space="preserve"> </w:t>
      </w:r>
      <w:r w:rsidR="009C1ED6">
        <w:rPr>
          <w:lang w:val="en-US"/>
        </w:rPr>
        <w:t>x</w:t>
      </w:r>
      <w:r w:rsidR="009C1ED6" w:rsidRPr="00455B5F">
        <w:t xml:space="preserve"> 2 + </w:t>
      </w:r>
      <w:r w:rsidR="009C1ED6">
        <w:rPr>
          <w:lang w:val="en-US"/>
        </w:rPr>
        <w:t>a</w:t>
      </w:r>
      <w:r w:rsidR="009C1ED6">
        <w:t>)</w:t>
      </w:r>
      <w:r w:rsidRPr="008F44CD">
        <w:t>. Эта схема адресации гарантирует, что корреляции между переменными</w:t>
      </w:r>
      <w:r w:rsidR="00941327">
        <w:t xml:space="preserve"> становится минимальной</w:t>
      </w:r>
      <w:r w:rsidRPr="008F44CD">
        <w:t>.</w:t>
      </w:r>
    </w:p>
    <w:p w:rsidR="00BD7945" w:rsidRPr="00567590" w:rsidRDefault="00B621C9" w:rsidP="00B621C9">
      <w:pPr>
        <w:rPr>
          <w:i/>
        </w:rPr>
      </w:pPr>
      <w:r w:rsidRPr="00567590">
        <w:rPr>
          <w:i/>
        </w:rPr>
        <w:t>Этап 3:</w:t>
      </w:r>
    </w:p>
    <w:p w:rsidR="009A26E1" w:rsidRDefault="003D3500" w:rsidP="00B85402">
      <w:pPr>
        <w:ind w:firstLine="708"/>
        <w:jc w:val="both"/>
      </w:pPr>
      <w:r w:rsidRPr="003D3500">
        <w:t>Этот этап включает в себя наиболее интересную задачу: эффективное выполнение фактической трансформации. Этот этап содержит «</w:t>
      </w:r>
      <w:r w:rsidR="00CC724B">
        <w:rPr>
          <w:lang w:val="en-US"/>
        </w:rPr>
        <w:t>Pool</w:t>
      </w:r>
      <w:r w:rsidRPr="003D3500">
        <w:t xml:space="preserve"> RAM», который содержит пул из 1024 гауссовых случайных величин. Для реализации пула используется </w:t>
      </w:r>
      <w:proofErr w:type="spellStart"/>
      <w:r w:rsidR="00AC18AE">
        <w:t>двухпортовая</w:t>
      </w:r>
      <w:proofErr w:type="spellEnd"/>
      <w:r w:rsidR="00AC18AE">
        <w:t xml:space="preserve"> память</w:t>
      </w:r>
      <w:r w:rsidRPr="003D3500">
        <w:t>. Поскольку каждая переменная в пуле составляет 24 бита, общий размер пула составляет 1024 * 24 = 24576 бит. «</w:t>
      </w:r>
      <w:proofErr w:type="spellStart"/>
      <w:r w:rsidR="004F7810" w:rsidRPr="004F7810">
        <w:t>init</w:t>
      </w:r>
      <w:proofErr w:type="spellEnd"/>
      <w:r w:rsidR="004F7810" w:rsidRPr="004F7810">
        <w:t xml:space="preserve"> </w:t>
      </w:r>
      <w:proofErr w:type="spellStart"/>
      <w:r w:rsidR="004F7810" w:rsidRPr="004F7810">
        <w:t>Pool</w:t>
      </w:r>
      <w:proofErr w:type="spellEnd"/>
      <w:r w:rsidR="004F7810" w:rsidRPr="004F7810">
        <w:t xml:space="preserve"> ROM</w:t>
      </w:r>
      <w:r w:rsidR="004F7810">
        <w:t>»</w:t>
      </w:r>
      <w:r w:rsidR="004F7810" w:rsidRPr="004F7810">
        <w:t xml:space="preserve"> </w:t>
      </w:r>
      <w:r w:rsidRPr="003D3500">
        <w:t>и</w:t>
      </w:r>
      <w:r w:rsidR="00B55C14" w:rsidRPr="00B306BE">
        <w:t xml:space="preserve"> </w:t>
      </w:r>
      <w:r w:rsidR="00B55C14">
        <w:rPr>
          <w:lang w:val="en-US"/>
        </w:rPr>
        <w:t>counter</w:t>
      </w:r>
      <w:r w:rsidRPr="003D3500">
        <w:t xml:space="preserve"> используются для инициализации пула, когда установлен сигнал сброса. </w:t>
      </w:r>
      <w:r w:rsidR="00D15443">
        <w:t>Эта память —</w:t>
      </w:r>
      <w:r w:rsidRPr="003D3500">
        <w:t xml:space="preserve"> </w:t>
      </w:r>
      <w:proofErr w:type="spellStart"/>
      <w:r w:rsidRPr="003D3500">
        <w:t>однопорто</w:t>
      </w:r>
      <w:r w:rsidR="00D15443">
        <w:t>вая</w:t>
      </w:r>
      <w:proofErr w:type="spellEnd"/>
      <w:r w:rsidRPr="003D3500">
        <w:t xml:space="preserve"> и имеет тот же размер, что и пул. Содержимое это</w:t>
      </w:r>
      <w:r w:rsidR="00B306BE">
        <w:t>й памяти</w:t>
      </w:r>
      <w:r w:rsidRPr="003D3500">
        <w:t xml:space="preserve"> генерируется в программном обеспечении с использованием метода </w:t>
      </w:r>
      <w:proofErr w:type="spellStart"/>
      <w:r w:rsidRPr="003D3500">
        <w:t>Box-Muller</w:t>
      </w:r>
      <w:proofErr w:type="spellEnd"/>
      <w:r w:rsidRPr="003D3500">
        <w:t>, а переменные нормализуются так, что их сумма квадратов равна единице.</w:t>
      </w:r>
      <w:r w:rsidR="00F65D3E">
        <w:t xml:space="preserve"> </w:t>
      </w:r>
    </w:p>
    <w:p w:rsidR="00BB78DA" w:rsidRDefault="00F65D3E" w:rsidP="00B85402">
      <w:pPr>
        <w:ind w:firstLine="708"/>
        <w:jc w:val="both"/>
      </w:pPr>
      <w:r w:rsidRPr="00F65D3E">
        <w:t xml:space="preserve">Как и в оригинальной реализации Уоллеса, </w:t>
      </w:r>
      <w:r w:rsidR="009138A5">
        <w:t xml:space="preserve">выбраны </w:t>
      </w:r>
      <w:r w:rsidRPr="00F65D3E">
        <w:t xml:space="preserve">две </w:t>
      </w:r>
      <w:r w:rsidR="00416240">
        <w:t>ортогональные матрицы</w:t>
      </w:r>
      <w:r w:rsidR="00637EB3" w:rsidRPr="00637EB3">
        <w:t xml:space="preserve"> (</w:t>
      </w:r>
      <w:r w:rsidR="00637EB3">
        <w:t>матрицы Адамара)</w:t>
      </w:r>
      <w:r w:rsidR="00416240">
        <w:t xml:space="preserve">: </w:t>
      </w:r>
    </w:p>
    <w:p w:rsidR="0038240E" w:rsidRDefault="008F0066" w:rsidP="0038240E">
      <w:pPr>
        <w:ind w:firstLine="708"/>
        <w:jc w:val="both"/>
      </w:pPr>
      <w:r>
        <w:rPr>
          <w:rFonts w:eastAsiaTheme="minorEastAsia"/>
          <w:lang w:val="en-US"/>
        </w:rPr>
        <w:t>A</w:t>
      </w:r>
      <w:r w:rsidR="00D573B2" w:rsidRPr="00563C5D">
        <w:rPr>
          <w:rFonts w:eastAsiaTheme="minorEastAsia"/>
          <w:vertAlign w:val="subscript"/>
        </w:rPr>
        <w:t>0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38240E">
        <w:rPr>
          <w:rFonts w:eastAsiaTheme="minorEastAsia"/>
        </w:rPr>
        <w:tab/>
      </w:r>
      <w:r w:rsidR="0038240E">
        <w:rPr>
          <w:rFonts w:eastAsiaTheme="minorEastAsia"/>
          <w:lang w:val="en-US"/>
        </w:rPr>
        <w:t>A</w:t>
      </w:r>
      <w:r w:rsidR="0038240E" w:rsidRPr="00563C5D">
        <w:rPr>
          <w:rFonts w:eastAsiaTheme="minorEastAsia"/>
          <w:vertAlign w:val="subscript"/>
        </w:rPr>
        <w:t>1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764EBC" w:rsidRDefault="00550748" w:rsidP="00550748">
      <w:pPr>
        <w:jc w:val="both"/>
      </w:pPr>
      <w:r w:rsidRPr="00550748">
        <w:t xml:space="preserve">Для данного набора из четырех значений </w:t>
      </w:r>
      <w:proofErr w:type="gramStart"/>
      <w:r>
        <w:rPr>
          <w:lang w:val="en-US"/>
        </w:rPr>
        <w:t>p</w:t>
      </w:r>
      <w:r w:rsidRPr="00550748">
        <w:t>,</w:t>
      </w:r>
      <w:r>
        <w:t>q</w:t>
      </w:r>
      <w:proofErr w:type="gramEnd"/>
      <w:r w:rsidRPr="00550748">
        <w:t>,</w:t>
      </w:r>
      <w:r>
        <w:rPr>
          <w:lang w:val="en-US"/>
        </w:rPr>
        <w:t>r</w:t>
      </w:r>
      <w:r w:rsidRPr="00AC6CFB">
        <w:t>,</w:t>
      </w:r>
      <w:r>
        <w:rPr>
          <w:lang w:val="en-US"/>
        </w:rPr>
        <w:t>s</w:t>
      </w:r>
      <w:r w:rsidRPr="00550748">
        <w:t xml:space="preserve"> которые должны быть преобразованы, и с нашим выбором </w:t>
      </w:r>
      <w:r w:rsidR="00AC6CFB">
        <w:rPr>
          <w:lang w:val="en-US"/>
        </w:rPr>
        <w:t>A</w:t>
      </w:r>
      <w:r w:rsidR="00AC6CFB" w:rsidRPr="00AC6CFB">
        <w:rPr>
          <w:vertAlign w:val="subscript"/>
        </w:rPr>
        <w:t>0</w:t>
      </w:r>
      <w:r w:rsidR="00AC6CFB" w:rsidRPr="00AC6CFB">
        <w:t xml:space="preserve"> </w:t>
      </w:r>
      <w:r w:rsidRPr="00550748">
        <w:t>и</w:t>
      </w:r>
      <w:r w:rsidR="00AC6CFB" w:rsidRPr="00AC6CFB">
        <w:t xml:space="preserve"> </w:t>
      </w:r>
      <w:r w:rsidR="00AC6CFB">
        <w:rPr>
          <w:lang w:val="en-US"/>
        </w:rPr>
        <w:t>A</w:t>
      </w:r>
      <w:r w:rsidR="00AC6CFB" w:rsidRPr="00AC6CFB">
        <w:rPr>
          <w:vertAlign w:val="subscript"/>
        </w:rPr>
        <w:t>1</w:t>
      </w:r>
      <w:r w:rsidRPr="00550748">
        <w:t>, новые значения</w:t>
      </w:r>
      <w:r w:rsidR="003B5330" w:rsidRPr="003B5330">
        <w:t xml:space="preserve"> </w:t>
      </w:r>
      <w:r w:rsidR="003B5330">
        <w:rPr>
          <w:lang w:val="en-US"/>
        </w:rPr>
        <w:t>p</w:t>
      </w:r>
      <w:r w:rsidR="003B5330" w:rsidRPr="003B5330">
        <w:t>`</w:t>
      </w:r>
      <w:r w:rsidR="003B5330" w:rsidRPr="00550748">
        <w:t>,</w:t>
      </w:r>
      <w:r w:rsidR="003B5330">
        <w:t>q</w:t>
      </w:r>
      <w:r w:rsidR="003B5330" w:rsidRPr="003B5330">
        <w:t>`</w:t>
      </w:r>
      <w:r w:rsidR="003B5330" w:rsidRPr="00550748">
        <w:t>,</w:t>
      </w:r>
      <w:r w:rsidR="003B5330">
        <w:rPr>
          <w:lang w:val="en-US"/>
        </w:rPr>
        <w:t>r</w:t>
      </w:r>
      <w:r w:rsidR="003B5330" w:rsidRPr="003B5330">
        <w:t>`</w:t>
      </w:r>
      <w:r w:rsidR="003B5330" w:rsidRPr="00AC6CFB">
        <w:t>,</w:t>
      </w:r>
      <w:r w:rsidR="003B5330">
        <w:rPr>
          <w:lang w:val="en-US"/>
        </w:rPr>
        <w:t>s</w:t>
      </w:r>
      <w:r w:rsidR="003B5330" w:rsidRPr="002555BB">
        <w:t>`</w:t>
      </w:r>
      <w:r w:rsidR="003B5330" w:rsidRPr="00550748">
        <w:t xml:space="preserve"> </w:t>
      </w:r>
      <w:r w:rsidRPr="00550748">
        <w:t xml:space="preserve">можно рассчитать </w:t>
      </w:r>
      <w:r w:rsidR="002555BB">
        <w:t>из старых</w:t>
      </w:r>
      <w:r w:rsidRPr="00550748">
        <w:t xml:space="preserve"> следующим образом:</w:t>
      </w:r>
    </w:p>
    <w:p w:rsidR="002555BB" w:rsidRPr="00637EB3" w:rsidRDefault="00931916" w:rsidP="00550748">
      <w:pPr>
        <w:jc w:val="both"/>
        <w:rPr>
          <w:lang w:val="en-US"/>
        </w:rPr>
      </w:pPr>
      <w:r>
        <w:rPr>
          <w:lang w:val="en-US"/>
        </w:rPr>
        <w:t xml:space="preserve">p’ = p – t; q’ = t – q; r’ = t – r; s’ = t </w:t>
      </w:r>
      <w:r w:rsidR="00670079">
        <w:rPr>
          <w:lang w:val="en-US"/>
        </w:rPr>
        <w:t xml:space="preserve">– </w:t>
      </w:r>
      <w:r>
        <w:rPr>
          <w:lang w:val="en-US"/>
        </w:rPr>
        <w:t>s</w:t>
      </w:r>
      <w:r w:rsidR="00670079">
        <w:rPr>
          <w:lang w:val="en-US"/>
        </w:rPr>
        <w:t>;</w:t>
      </w:r>
      <w:r w:rsidR="002E1AB6">
        <w:rPr>
          <w:lang w:val="en-US"/>
        </w:rPr>
        <w:t xml:space="preserve"> (</w:t>
      </w:r>
      <w:r w:rsidR="002E1AB6">
        <w:t>для</w:t>
      </w:r>
      <w:r w:rsidR="002E1AB6" w:rsidRPr="002E1AB6">
        <w:rPr>
          <w:lang w:val="en-US"/>
        </w:rPr>
        <w:t xml:space="preserve"> </w:t>
      </w:r>
      <w:r w:rsidR="002E1AB6">
        <w:t>матрицы</w:t>
      </w:r>
      <w:r w:rsidR="002E1AB6" w:rsidRPr="002E1AB6">
        <w:rPr>
          <w:lang w:val="en-US"/>
        </w:rPr>
        <w:t xml:space="preserve"> </w:t>
      </w:r>
      <w:r w:rsidR="002E1AB6">
        <w:rPr>
          <w:lang w:val="en-US"/>
        </w:rPr>
        <w:t>A</w:t>
      </w:r>
      <w:r w:rsidR="002E1AB6" w:rsidRPr="002E1AB6">
        <w:rPr>
          <w:vertAlign w:val="subscript"/>
          <w:lang w:val="en-US"/>
        </w:rPr>
        <w:t>0</w:t>
      </w:r>
      <w:r w:rsidR="002E1AB6">
        <w:rPr>
          <w:lang w:val="en-US"/>
        </w:rPr>
        <w:t>)</w:t>
      </w:r>
      <w:r w:rsidR="00637EB3">
        <w:rPr>
          <w:lang w:val="en-US"/>
        </w:rPr>
        <w:t>;</w:t>
      </w:r>
    </w:p>
    <w:p w:rsidR="002977FE" w:rsidRDefault="002977FE" w:rsidP="002977FE">
      <w:pPr>
        <w:jc w:val="both"/>
        <w:rPr>
          <w:lang w:val="en-US"/>
        </w:rPr>
      </w:pPr>
      <w:r>
        <w:rPr>
          <w:lang w:val="en-US"/>
        </w:rPr>
        <w:lastRenderedPageBreak/>
        <w:t>p’ = t – p; q’ = t – q; r’ = t – r; s’ = t – s; (</w:t>
      </w:r>
      <w:r>
        <w:t>для</w:t>
      </w:r>
      <w:r w:rsidRPr="002E1AB6">
        <w:rPr>
          <w:lang w:val="en-US"/>
        </w:rPr>
        <w:t xml:space="preserve"> </w:t>
      </w:r>
      <w:r>
        <w:t>матрицы</w:t>
      </w:r>
      <w:r w:rsidRPr="002E1AB6">
        <w:rPr>
          <w:lang w:val="en-US"/>
        </w:rPr>
        <w:t xml:space="preserve"> </w:t>
      </w:r>
      <w:r>
        <w:rPr>
          <w:lang w:val="en-US"/>
        </w:rPr>
        <w:t>A</w:t>
      </w:r>
      <w:r w:rsidR="006228D0">
        <w:rPr>
          <w:vertAlign w:val="subscript"/>
          <w:lang w:val="en-US"/>
        </w:rPr>
        <w:t>1</w:t>
      </w:r>
      <w:r>
        <w:rPr>
          <w:lang w:val="en-US"/>
        </w:rPr>
        <w:t>)</w:t>
      </w:r>
      <w:r w:rsidR="00637EB3">
        <w:rPr>
          <w:lang w:val="en-US"/>
        </w:rPr>
        <w:t>;</w:t>
      </w:r>
    </w:p>
    <w:p w:rsidR="00637EB3" w:rsidRPr="00563C5D" w:rsidRDefault="00637EB3" w:rsidP="002977FE">
      <w:pPr>
        <w:jc w:val="both"/>
      </w:pPr>
      <w:r>
        <w:t xml:space="preserve">Где </w:t>
      </w:r>
      <w:r>
        <w:rPr>
          <w:lang w:val="en-US"/>
        </w:rPr>
        <w:t>t</w:t>
      </w:r>
      <w:r w:rsidRPr="00563C5D"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p+q+r+s</m:t>
            </m:r>
          </m:e>
        </m:d>
        <m:r>
          <w:rPr>
            <w:rFonts w:ascii="Cambria Math" w:hAnsi="Cambria Math"/>
          </w:rPr>
          <m:t>;</m:t>
        </m:r>
      </m:oMath>
    </w:p>
    <w:p w:rsidR="002E1AB6" w:rsidRPr="00563C5D" w:rsidRDefault="002E1AB6" w:rsidP="00550748">
      <w:pPr>
        <w:jc w:val="both"/>
      </w:pPr>
    </w:p>
    <w:p w:rsidR="00BB78DA" w:rsidRPr="00563C5D" w:rsidRDefault="00BB78DA" w:rsidP="00B85402">
      <w:pPr>
        <w:ind w:firstLine="708"/>
        <w:jc w:val="both"/>
      </w:pPr>
    </w:p>
    <w:p w:rsidR="00BD7945" w:rsidRDefault="003D3500" w:rsidP="00B85402">
      <w:pPr>
        <w:ind w:firstLine="708"/>
        <w:jc w:val="both"/>
      </w:pPr>
      <w:r w:rsidRPr="003D3500">
        <w:t xml:space="preserve">На рисунке </w:t>
      </w:r>
      <w:r w:rsidR="00A26CE3">
        <w:t>ниже</w:t>
      </w:r>
      <w:r w:rsidRPr="003D3500">
        <w:t xml:space="preserve"> показано, как </w:t>
      </w:r>
      <w:r w:rsidR="008852B0">
        <w:t>выполняются</w:t>
      </w:r>
      <w:r w:rsidRPr="003D3500">
        <w:t xml:space="preserve"> шаги трансфо</w:t>
      </w:r>
      <w:r w:rsidR="00AB1A89">
        <w:t xml:space="preserve">рмации, </w:t>
      </w:r>
      <w:proofErr w:type="spellStart"/>
      <w:r w:rsidR="00AB1A89">
        <w:t>описан</w:t>
      </w:r>
      <w:r w:rsidRPr="003D3500">
        <w:t>ые</w:t>
      </w:r>
      <w:proofErr w:type="spellEnd"/>
      <w:r w:rsidRPr="003D3500">
        <w:t xml:space="preserve"> в </w:t>
      </w:r>
      <w:r w:rsidR="00F949AD">
        <w:t>двух формулах выше.</w:t>
      </w:r>
      <w:r w:rsidR="001150F7">
        <w:rPr>
          <w:lang w:val="en-US"/>
        </w:rPr>
        <w:t>t</w:t>
      </w:r>
      <w:r w:rsidRPr="003D3500">
        <w:t xml:space="preserve"> рассчитывается в три этапа</w:t>
      </w:r>
    </w:p>
    <w:p w:rsidR="001150F7" w:rsidRDefault="009C0E59" w:rsidP="00B85402">
      <w:pPr>
        <w:ind w:firstLine="708"/>
        <w:jc w:val="both"/>
        <w:rPr>
          <w:lang w:val="en-US"/>
        </w:rPr>
      </w:pPr>
      <w:r>
        <w:rPr>
          <w:lang w:val="en-US"/>
        </w:rPr>
        <w:t>x = p + q;</w:t>
      </w:r>
    </w:p>
    <w:p w:rsidR="009C0E59" w:rsidRDefault="009C0E59" w:rsidP="00B85402">
      <w:pPr>
        <w:ind w:firstLine="708"/>
        <w:jc w:val="both"/>
        <w:rPr>
          <w:lang w:val="en-US"/>
        </w:rPr>
      </w:pPr>
      <w:r>
        <w:rPr>
          <w:lang w:val="en-US"/>
        </w:rPr>
        <w:t>y = r + s;</w:t>
      </w:r>
    </w:p>
    <w:p w:rsidR="009C0E59" w:rsidRDefault="009C0E59" w:rsidP="00B85402">
      <w:pPr>
        <w:ind w:firstLine="708"/>
        <w:jc w:val="both"/>
        <w:rPr>
          <w:rFonts w:eastAsiaTheme="minorEastAsia"/>
        </w:rPr>
      </w:pPr>
      <w:r>
        <w:rPr>
          <w:lang w:val="en-US"/>
        </w:rPr>
        <w:t xml:space="preserve">t = </w:t>
      </w:r>
      <w:r w:rsidR="003F35E2">
        <w:rPr>
          <w:lang w:val="en-US"/>
        </w:rPr>
        <w:t xml:space="preserve">=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;</m:t>
        </m:r>
      </m:oMath>
    </w:p>
    <w:p w:rsidR="005A0CBF" w:rsidRDefault="00A942A9" w:rsidP="00A942A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49781" cy="32485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83" cy="32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E7" w:rsidRDefault="007B47E7" w:rsidP="00EB52E9">
      <w:r>
        <w:t>Временная диаграмма исполнения трансформации показана ниже:</w:t>
      </w:r>
    </w:p>
    <w:p w:rsidR="007B47E7" w:rsidRPr="007B47E7" w:rsidRDefault="00A724E9" w:rsidP="00EB52E9">
      <w:r>
        <w:rPr>
          <w:noProof/>
          <w:lang w:eastAsia="ru-RU"/>
        </w:rPr>
        <w:lastRenderedPageBreak/>
        <w:drawing>
          <wp:inline distT="0" distB="0" distL="0" distR="0">
            <wp:extent cx="5940425" cy="71215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E9" w:rsidRPr="00EB52E9" w:rsidRDefault="00EB52E9" w:rsidP="00EB52E9">
      <w:pPr>
        <w:rPr>
          <w:i/>
        </w:rPr>
      </w:pPr>
      <w:r w:rsidRPr="00EB52E9">
        <w:rPr>
          <w:i/>
        </w:rPr>
        <w:t>Этап 4:</w:t>
      </w:r>
    </w:p>
    <w:p w:rsidR="009C0E59" w:rsidRDefault="00FB7F87" w:rsidP="00B85402">
      <w:pPr>
        <w:ind w:firstLine="708"/>
        <w:jc w:val="both"/>
      </w:pPr>
      <w:r w:rsidRPr="00FB7F87">
        <w:t xml:space="preserve">Этот этап выполняет исправление суммы квадратов, описанное </w:t>
      </w:r>
      <w:r>
        <w:t>ранее</w:t>
      </w:r>
      <w:r w:rsidRPr="00FB7F87">
        <w:t>.</w:t>
      </w:r>
      <w:r w:rsidR="00F440A6">
        <w:t xml:space="preserve"> </w:t>
      </w:r>
      <w:r w:rsidR="0045678B" w:rsidRPr="0045678B">
        <w:t xml:space="preserve">Случайную </w:t>
      </w:r>
      <w:r w:rsidR="0045678B">
        <w:t>величину</w:t>
      </w:r>
      <w:r w:rsidR="0045678B" w:rsidRPr="0045678B">
        <w:t xml:space="preserve"> </w:t>
      </w:r>
      <w:r w:rsidR="0045678B">
        <w:rPr>
          <w:lang w:val="en-US"/>
        </w:rPr>
        <w:t>S</w:t>
      </w:r>
      <w:r w:rsidR="0045678B" w:rsidRPr="00E158C3">
        <w:t xml:space="preserve"> </w:t>
      </w:r>
      <w:r w:rsidR="0045678B" w:rsidRPr="0045678B">
        <w:t xml:space="preserve">с приближенным распределением </w:t>
      </w:r>
      <m:oMath>
        <m:sSubSup>
          <m:sSubSupPr>
            <m:ctrlPr>
              <w:rPr>
                <w:rFonts w:ascii="Cambria Math" w:eastAsiaTheme="minorHAnsi" w:hAnsi="Cambria Math"/>
                <w:i/>
              </w:rPr>
            </m:ctrlPr>
          </m:sSubSupPr>
          <m:e>
            <m:r>
              <w:ins w:id="595" w:author="Есеньков Кирилл Александрович" w:date="2017-09-07T15:18:00Z"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  <w:rPrChange w:id="596" w:author="Есеньков Кирилл Александрович" w:date="2017-09-07T15:35:00Z">
                    <w:rPr>
                      <w:rFonts w:ascii="Cambria Math" w:hAnsi="Cambria Math"/>
                      <w:sz w:val="18"/>
                      <w:szCs w:val="18"/>
                    </w:rPr>
                  </w:rPrChange>
                </w:rPr>
                <m:t>χ</m:t>
              </w:ins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158C3">
        <w:t xml:space="preserve"> </w:t>
      </w:r>
      <w:r w:rsidR="0045678B" w:rsidRPr="0045678B">
        <w:t>можно получить как</w:t>
      </w:r>
      <w:r w:rsidR="005368BB">
        <w:t>:</w:t>
      </w:r>
    </w:p>
    <w:p w:rsidR="005368BB" w:rsidRDefault="005B1856" w:rsidP="007624B8">
      <w:pPr>
        <w:ind w:firstLine="708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S=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(C+A×x)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4546D" w:rsidRPr="00F4546D">
        <w:rPr>
          <w:rFonts w:eastAsiaTheme="minorEastAsia"/>
        </w:rPr>
        <w:t xml:space="preserve">, где х </w:t>
      </w:r>
      <w:r w:rsidR="00F4546D">
        <w:rPr>
          <w:rFonts w:eastAsiaTheme="minorEastAsia"/>
        </w:rPr>
        <w:t xml:space="preserve">нормально распределенная величина, </w:t>
      </w:r>
      <m:oMath>
        <m:r>
          <w:rPr>
            <w:rFonts w:ascii="Cambria Math" w:eastAsiaTheme="minorEastAsia" w:hAnsi="Cambria Math"/>
          </w:rPr>
          <m:t>A=1+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8N</m:t>
            </m:r>
          </m:den>
        </m:f>
      </m:oMath>
      <w:r w:rsidR="006D4298" w:rsidRPr="006D4298">
        <w:rPr>
          <w:rFonts w:eastAsiaTheme="minorEastAsia"/>
        </w:rPr>
        <w:t xml:space="preserve"> </w:t>
      </w:r>
      <w:r w:rsidR="006D4298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 xml:space="preserve">C=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2N-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25130D" w:rsidRPr="0025130D">
        <w:rPr>
          <w:rFonts w:eastAsiaTheme="minorEastAsia"/>
        </w:rPr>
        <w:t xml:space="preserve"> </w:t>
      </w:r>
      <w:r w:rsidR="0025130D">
        <w:rPr>
          <w:rFonts w:eastAsiaTheme="minorEastAsia"/>
        </w:rPr>
        <w:t xml:space="preserve">для больших </w:t>
      </w:r>
      <w:r w:rsidR="0025130D" w:rsidRPr="00AC4B2A">
        <w:rPr>
          <w:rFonts w:eastAsiaTheme="minorEastAsia"/>
          <w:i/>
          <w:lang w:val="en-US"/>
        </w:rPr>
        <w:t>N</w:t>
      </w:r>
      <w:r w:rsidR="0025130D" w:rsidRPr="00AC4B2A">
        <w:rPr>
          <w:rFonts w:eastAsiaTheme="minorEastAsia"/>
        </w:rPr>
        <w:t>.</w:t>
      </w:r>
      <w:r w:rsidR="007158A8" w:rsidRPr="007158A8">
        <w:rPr>
          <w:rFonts w:eastAsiaTheme="minorEastAsia"/>
        </w:rPr>
        <w:t xml:space="preserve"> Следовательно, </w:t>
      </w:r>
      <w:r w:rsidR="007158A8" w:rsidRPr="007158A8">
        <w:rPr>
          <w:rFonts w:eastAsiaTheme="minorEastAsia"/>
          <w:lang w:val="en-US"/>
        </w:rPr>
        <w:t>S</w:t>
      </w:r>
      <w:r w:rsidR="007158A8" w:rsidRPr="007158A8">
        <w:rPr>
          <w:rFonts w:eastAsiaTheme="minorEastAsia"/>
        </w:rPr>
        <w:t xml:space="preserve"> можно вычислить</w:t>
      </w:r>
      <w:r w:rsidR="00EA0370">
        <w:rPr>
          <w:rFonts w:eastAsiaTheme="minorEastAsia"/>
        </w:rPr>
        <w:t>,</w:t>
      </w:r>
      <w:r w:rsidR="007158A8" w:rsidRPr="007158A8">
        <w:rPr>
          <w:rFonts w:eastAsiaTheme="minorEastAsia"/>
        </w:rPr>
        <w:t xml:space="preserve"> как</w:t>
      </w:r>
    </w:p>
    <w:p w:rsidR="007158A8" w:rsidRPr="00F441B0" w:rsidRDefault="0005485D" w:rsidP="007624B8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S= </m:t>
        </m:r>
        <m:rad>
          <m:radPr>
            <m:degHide m:val="1"/>
            <m:ctrlPr>
              <w:rPr>
                <w:rFonts w:ascii="Cambria Math" w:eastAsiaTheme="minorHAnsi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2N</m:t>
                </m:r>
              </m:den>
            </m:f>
          </m:e>
        </m:rad>
        <m:r>
          <w:rPr>
            <w:rFonts w:ascii="Cambria Math" w:hAnsi="Cambria Math"/>
          </w:rPr>
          <m:t>×A×(B+x)</m:t>
        </m:r>
      </m:oMath>
      <w:r w:rsidR="007624B8" w:rsidRPr="007624B8">
        <w:rPr>
          <w:rFonts w:eastAsiaTheme="minorEastAsia"/>
          <w:i/>
        </w:rPr>
        <w:t xml:space="preserve">  </w:t>
      </w:r>
      <w:r w:rsidR="007624B8" w:rsidRPr="007624B8">
        <w:rPr>
          <w:rFonts w:eastAsiaTheme="minorEastAsia"/>
        </w:rPr>
        <w:t xml:space="preserve">, </w:t>
      </w:r>
      <w:r w:rsidR="007624B8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B=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="007624B8" w:rsidRPr="007624B8">
        <w:rPr>
          <w:rFonts w:eastAsiaTheme="minorEastAsia"/>
        </w:rPr>
        <w:t xml:space="preserve"> . </w:t>
      </w:r>
      <w:proofErr w:type="spellStart"/>
      <w:r w:rsidR="007624B8">
        <w:rPr>
          <w:rFonts w:eastAsiaTheme="minorEastAsia"/>
        </w:rPr>
        <w:t>Устанав</w:t>
      </w:r>
      <w:r w:rsidR="004E71B0">
        <w:rPr>
          <w:rFonts w:eastAsiaTheme="minorEastAsia"/>
        </w:rPr>
        <w:t>им</w:t>
      </w:r>
      <w:proofErr w:type="spellEnd"/>
      <w:r w:rsidR="007624B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=A×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2N</m:t>
            </m:r>
          </m:e>
        </m:rad>
      </m:oMath>
      <w:r w:rsidR="007624B8" w:rsidRPr="00F441B0">
        <w:rPr>
          <w:rFonts w:eastAsiaTheme="minorEastAsia"/>
        </w:rPr>
        <w:t xml:space="preserve"> </w:t>
      </w:r>
      <w:r w:rsidR="007624B8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="007624B8" w:rsidRPr="00F441B0">
        <w:rPr>
          <w:rFonts w:eastAsiaTheme="minorEastAsia"/>
        </w:rPr>
        <w:t>.</w:t>
      </w:r>
    </w:p>
    <w:p w:rsidR="00BB11E9" w:rsidRPr="00A675F4" w:rsidRDefault="00F441B0" w:rsidP="007624B8">
      <w:pPr>
        <w:jc w:val="both"/>
      </w:pPr>
      <w:r w:rsidRPr="00F441B0">
        <w:lastRenderedPageBreak/>
        <w:t>Образец шума C</w:t>
      </w:r>
      <w:r w:rsidRPr="00B45501">
        <w:t>’</w:t>
      </w:r>
      <w:r w:rsidRPr="00F441B0">
        <w:t xml:space="preserve">, </w:t>
      </w:r>
      <w:proofErr w:type="spellStart"/>
      <w:r w:rsidR="00B45501">
        <w:t>сгенеренный</w:t>
      </w:r>
      <w:proofErr w:type="spellEnd"/>
      <w:r w:rsidRPr="00F441B0">
        <w:t xml:space="preserve"> из схемы преобразования на </w:t>
      </w:r>
      <w:r w:rsidR="006B6F07">
        <w:rPr>
          <w:i/>
        </w:rPr>
        <w:t>Э</w:t>
      </w:r>
      <w:r w:rsidR="00C837F7">
        <w:rPr>
          <w:i/>
        </w:rPr>
        <w:t xml:space="preserve">тапе </w:t>
      </w:r>
      <w:r w:rsidRPr="00777F7E">
        <w:rPr>
          <w:i/>
        </w:rPr>
        <w:t>3</w:t>
      </w:r>
      <w:r w:rsidRPr="00F441B0">
        <w:t xml:space="preserve">, умножается на G, </w:t>
      </w:r>
      <w:r w:rsidR="00F074B3">
        <w:t>чтобы</w:t>
      </w:r>
      <w:r w:rsidRPr="00F441B0">
        <w:t xml:space="preserve"> скорректировать сумму квадратов и, следовательно, конечный </w:t>
      </w:r>
      <w:proofErr w:type="spellStart"/>
      <w:r w:rsidR="00CB64EA">
        <w:t>сэмпл</w:t>
      </w:r>
      <w:proofErr w:type="spellEnd"/>
      <w:r w:rsidR="00CB64EA">
        <w:t xml:space="preserve"> </w:t>
      </w:r>
      <w:r w:rsidRPr="00F441B0">
        <w:t xml:space="preserve">шума. G </w:t>
      </w:r>
      <w:proofErr w:type="gramStart"/>
      <w:r w:rsidRPr="00F441B0">
        <w:t>получается</w:t>
      </w:r>
      <w:proofErr w:type="gramEnd"/>
      <w:r w:rsidR="00BB11E9">
        <w:t xml:space="preserve"> как</w:t>
      </w:r>
      <w:r w:rsidR="00BB11E9" w:rsidRPr="00A675F4">
        <w:t>,</w:t>
      </w:r>
    </w:p>
    <w:p w:rsidR="00BB11E9" w:rsidRPr="00A74A78" w:rsidRDefault="00553189" w:rsidP="007624B8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G=S×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BD7945" w:rsidRPr="00A74A78" w:rsidRDefault="00A74A78" w:rsidP="00A74A78">
      <w:pPr>
        <w:jc w:val="both"/>
      </w:pPr>
      <w:r w:rsidRPr="00A74A78">
        <w:t xml:space="preserve">Поскольку </w:t>
      </w:r>
      <w:r w:rsidRPr="00A74A78">
        <w:rPr>
          <w:lang w:val="en-US"/>
        </w:rPr>
        <w:t>C</w:t>
      </w:r>
      <w:r w:rsidRPr="00A74A78">
        <w:t xml:space="preserve">1 и </w:t>
      </w:r>
      <w:r w:rsidRPr="00A74A78">
        <w:rPr>
          <w:lang w:val="en-US"/>
        </w:rPr>
        <w:t>C</w:t>
      </w:r>
      <w:r w:rsidRPr="00A74A78">
        <w:t>2 являются константами, они предвари</w:t>
      </w:r>
      <w:r w:rsidR="0016089E">
        <w:t xml:space="preserve">тельно вычисляются в </w:t>
      </w:r>
      <w:proofErr w:type="spellStart"/>
      <w:r w:rsidR="0016089E">
        <w:t>программно</w:t>
      </w:r>
      <w:proofErr w:type="spellEnd"/>
      <w:r w:rsidRPr="00A74A78">
        <w:t xml:space="preserve"> </w:t>
      </w:r>
      <w:r w:rsidR="002A01EB">
        <w:t>и сохраняются как константы в этом дизайне</w:t>
      </w:r>
      <w:r w:rsidRPr="00A74A78">
        <w:t>.</w:t>
      </w:r>
    </w:p>
    <w:p w:rsidR="00F37AC1" w:rsidRPr="00FE1506" w:rsidRDefault="00F37AC1" w:rsidP="00F37AC1">
      <w:pPr>
        <w:ind w:firstLine="708"/>
      </w:pPr>
      <w:r w:rsidRPr="00F37AC1">
        <w:t>Перед проходом</w:t>
      </w:r>
      <w:r w:rsidR="004903DB">
        <w:t>,</w:t>
      </w:r>
      <w:r w:rsidRPr="00F37AC1">
        <w:t xml:space="preserve"> S присваивается переменная из предыдущего прохода, а G обновляется. Для самого первого прохода, когда установлен сигнал сброса, G инициализируется в</w:t>
      </w:r>
      <w:r w:rsidR="007A0E03"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e>
            </m:rad>
          </m:den>
        </m:f>
      </m:oMath>
      <w:r w:rsidRPr="00F37AC1">
        <w:t>, где t</w:t>
      </w:r>
      <w:r w:rsidRPr="007A0E03">
        <w:rPr>
          <w:vertAlign w:val="subscript"/>
        </w:rPr>
        <w:t>s</w:t>
      </w:r>
      <w:r w:rsidR="004B76BF">
        <w:t xml:space="preserve"> - сумма квадратов </w:t>
      </w:r>
      <w:r w:rsidR="008C072E">
        <w:t>исходного пула</w:t>
      </w:r>
      <w:r w:rsidRPr="00F37AC1">
        <w:t>.</w:t>
      </w:r>
    </w:p>
    <w:p w:rsidR="00BD7945" w:rsidRPr="00FE1506" w:rsidRDefault="00BD7945" w:rsidP="00DA1DA6">
      <w:pPr>
        <w:pStyle w:val="a6"/>
      </w:pPr>
    </w:p>
    <w:p w:rsidR="00BD7945" w:rsidRPr="001C3D3F" w:rsidRDefault="00B70F62" w:rsidP="00CC661F">
      <w:pPr>
        <w:pStyle w:val="2"/>
      </w:pPr>
      <w:bookmarkStart w:id="597" w:name="_Toc493000372"/>
      <w:r w:rsidRPr="00B70F62">
        <w:t>Потребление ресурсов ПЛИС</w:t>
      </w:r>
      <w:r w:rsidRPr="001C3D3F">
        <w:t>:</w:t>
      </w:r>
      <w:bookmarkEnd w:id="597"/>
    </w:p>
    <w:p w:rsidR="0031291A" w:rsidRDefault="0031291A" w:rsidP="001C3D3F">
      <w:pPr>
        <w:ind w:firstLine="708"/>
      </w:pPr>
    </w:p>
    <w:p w:rsidR="001C3D3F" w:rsidRDefault="001C3D3F" w:rsidP="001C3D3F">
      <w:pPr>
        <w:ind w:firstLine="708"/>
      </w:pPr>
      <w:r>
        <w:t>Распределение ресурсов ПЛИС</w:t>
      </w:r>
      <w:r w:rsidR="00A60723" w:rsidRPr="00A60723">
        <w:t xml:space="preserve"> (XILINX VIRTEX-II XC2V4000-6 FPGA</w:t>
      </w:r>
      <w:r w:rsidR="00A60723" w:rsidRPr="002755F3">
        <w:t>)</w:t>
      </w:r>
      <w:r>
        <w:t xml:space="preserve"> при имплементации </w:t>
      </w:r>
      <w:r w:rsidR="002755F3">
        <w:t xml:space="preserve">генератора шума методом Уоллеса </w:t>
      </w:r>
      <w:r>
        <w:t>по этапам</w:t>
      </w:r>
      <w:r w:rsidR="002D76AD">
        <w:t>(</w:t>
      </w:r>
      <w:r w:rsidR="002D76AD">
        <w:rPr>
          <w:lang w:val="en-US"/>
        </w:rPr>
        <w:t>stage</w:t>
      </w:r>
      <w:r w:rsidR="002D76AD" w:rsidRPr="00837C2E">
        <w:t>)</w:t>
      </w:r>
      <w:r>
        <w:t>:</w:t>
      </w:r>
    </w:p>
    <w:p w:rsidR="001C3D3F" w:rsidRPr="001C3D3F" w:rsidRDefault="002D76AD" w:rsidP="001C3D3F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2962688" cy="14098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45" w:rsidRPr="00FE1506" w:rsidRDefault="00BD7945" w:rsidP="00DA1DA6">
      <w:pPr>
        <w:pStyle w:val="a6"/>
      </w:pPr>
    </w:p>
    <w:p w:rsidR="00BD7945" w:rsidRDefault="002755F3" w:rsidP="002755F3">
      <w:pPr>
        <w:ind w:firstLine="708"/>
      </w:pPr>
      <w:r>
        <w:t xml:space="preserve">Распределение ресурсов ПЛИС </w:t>
      </w:r>
      <w:r w:rsidRPr="00A60723">
        <w:t xml:space="preserve">(XILINX VIRTEX-II XC2V4000-6 </w:t>
      </w:r>
      <w:proofErr w:type="gramStart"/>
      <w:r w:rsidRPr="00A60723">
        <w:t>FPGA</w:t>
      </w:r>
      <w:r w:rsidRPr="002755F3">
        <w:t>)</w:t>
      </w:r>
      <w:r>
        <w:t>при</w:t>
      </w:r>
      <w:proofErr w:type="gramEnd"/>
      <w:r>
        <w:t xml:space="preserve"> имплементации генератора шума методом Уоллеса </w:t>
      </w:r>
      <w:r w:rsidR="00973387">
        <w:t xml:space="preserve">с использованием различных </w:t>
      </w:r>
      <w:r w:rsidR="00397FBE">
        <w:t xml:space="preserve">типов </w:t>
      </w:r>
      <w:r w:rsidR="00973387">
        <w:t>ресурсов:</w:t>
      </w:r>
    </w:p>
    <w:p w:rsidR="004A6325" w:rsidRDefault="004103C9" w:rsidP="002755F3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4763165" cy="13908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F3" w:rsidRDefault="009D57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  <w:r>
        <w:br w:type="page"/>
      </w:r>
    </w:p>
    <w:p w:rsidR="00BD7945" w:rsidRPr="00F22C46" w:rsidRDefault="00C21C0A" w:rsidP="003D3379">
      <w:pPr>
        <w:pStyle w:val="1"/>
      </w:pPr>
      <w:bookmarkStart w:id="598" w:name="_Toc493000373"/>
      <w:r>
        <w:lastRenderedPageBreak/>
        <w:t>Метод З</w:t>
      </w:r>
      <w:r w:rsidR="00183E4B" w:rsidRPr="00F22C46">
        <w:t>иккурата</w:t>
      </w:r>
      <w:r w:rsidR="00644581" w:rsidRPr="00FC5EEA">
        <w:t xml:space="preserve"> </w:t>
      </w:r>
      <w:r>
        <w:t>(</w:t>
      </w:r>
      <w:r>
        <w:rPr>
          <w:lang w:val="en-US"/>
        </w:rPr>
        <w:t>Ziggurat</w:t>
      </w:r>
      <w:r w:rsidRPr="00FC5EEA">
        <w:t>)</w:t>
      </w:r>
      <w:r w:rsidR="00183E4B" w:rsidRPr="00F22C46">
        <w:t>:</w:t>
      </w:r>
      <w:bookmarkEnd w:id="598"/>
    </w:p>
    <w:p w:rsidR="00BD7945" w:rsidRPr="00FE1506" w:rsidRDefault="00BD7945" w:rsidP="00DA1DA6">
      <w:pPr>
        <w:pStyle w:val="a6"/>
      </w:pPr>
    </w:p>
    <w:p w:rsidR="00BD7945" w:rsidRDefault="00FC5EEA" w:rsidP="00FC5EEA">
      <w:pPr>
        <w:pStyle w:val="2"/>
      </w:pPr>
      <w:bookmarkStart w:id="599" w:name="_Toc493000374"/>
      <w:r>
        <w:t>Теоретическое обоснование:</w:t>
      </w:r>
      <w:bookmarkEnd w:id="599"/>
    </w:p>
    <w:p w:rsidR="00FC5EEA" w:rsidRPr="00FC5EEA" w:rsidRDefault="00FC5EEA" w:rsidP="00FC5EEA"/>
    <w:p w:rsidR="00BD7945" w:rsidRDefault="00572B6F" w:rsidP="00C726F8">
      <w:pPr>
        <w:ind w:firstLine="708"/>
        <w:jc w:val="both"/>
      </w:pPr>
      <w:r w:rsidRPr="00572B6F">
        <w:t>Начнем с описания базового метода отклонения (</w:t>
      </w:r>
      <w:r>
        <w:rPr>
          <w:lang w:val="en-US"/>
        </w:rPr>
        <w:t>Rejection</w:t>
      </w:r>
      <w:r w:rsidRPr="00572B6F">
        <w:t xml:space="preserve"> </w:t>
      </w:r>
      <w:r>
        <w:rPr>
          <w:lang w:val="en-US"/>
        </w:rPr>
        <w:t>Method</w:t>
      </w:r>
      <w:r w:rsidRPr="00572B6F">
        <w:t xml:space="preserve">). </w:t>
      </w:r>
      <w:r w:rsidR="004821CC">
        <w:t>П</w:t>
      </w:r>
      <w:r w:rsidR="004821CC" w:rsidRPr="004821CC">
        <w:t xml:space="preserve">усть C - множество точек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6B7DE8" w:rsidRPr="00627F40">
        <w:rPr>
          <w:rFonts w:eastAsiaTheme="minorEastAsia"/>
        </w:rPr>
        <w:t xml:space="preserve">, </w:t>
      </w:r>
      <w:r w:rsidR="00627F40">
        <w:rPr>
          <w:rFonts w:eastAsiaTheme="minorEastAsia"/>
        </w:rPr>
        <w:t>лежащих</w:t>
      </w:r>
      <w:r w:rsidR="006B7DE8">
        <w:rPr>
          <w:rFonts w:eastAsiaTheme="minorEastAsia"/>
        </w:rPr>
        <w:t xml:space="preserve"> </w:t>
      </w:r>
      <w:r w:rsidR="004821CC" w:rsidRPr="004821CC">
        <w:t>по</w:t>
      </w:r>
      <w:r w:rsidR="006B7DE8">
        <w:t>д</w:t>
      </w:r>
      <w:r w:rsidR="004821CC" w:rsidRPr="004821CC">
        <w:t xml:space="preserve"> кривой </w:t>
      </w:r>
      <m:oMath>
        <m:r>
          <w:rPr>
            <w:rFonts w:ascii="Cambria Math" w:hAnsi="Cambria Math"/>
          </w:rPr>
          <m:t>y=f(x)</m:t>
        </m:r>
      </m:oMath>
      <w:r w:rsidR="00627F40" w:rsidRPr="00627F40">
        <w:rPr>
          <w:rFonts w:eastAsiaTheme="minorEastAsia"/>
        </w:rPr>
        <w:t xml:space="preserve"> </w:t>
      </w:r>
      <w:r w:rsidR="004821CC" w:rsidRPr="004821CC">
        <w:t xml:space="preserve">с конечной площадью. Пусть </w:t>
      </w:r>
      <w:r w:rsidR="004821CC" w:rsidRPr="00226F59">
        <w:rPr>
          <w:i/>
        </w:rPr>
        <w:t>Z</w:t>
      </w:r>
      <w:r w:rsidR="004821CC" w:rsidRPr="004821CC">
        <w:t xml:space="preserve"> - множество точек, содержащих </w:t>
      </w:r>
      <w:r w:rsidR="004821CC" w:rsidRPr="00226F59">
        <w:rPr>
          <w:i/>
        </w:rPr>
        <w:t>C</w:t>
      </w:r>
      <w:r w:rsidR="00226F59" w:rsidRPr="00572B6F">
        <w:t xml:space="preserve"> </w:t>
      </w:r>
      <w:r w:rsidR="00226F59">
        <w:t xml:space="preserve">: </w:t>
      </w:r>
      <m:oMath>
        <m:r>
          <w:rPr>
            <w:rFonts w:ascii="Cambria Math" w:hAnsi="Cambria Math"/>
          </w:rPr>
          <m:t>Z⊃C</m:t>
        </m:r>
      </m:oMath>
      <w:r w:rsidR="004821CC" w:rsidRPr="004821CC">
        <w:t xml:space="preserve">. Основная идея метода отклонения: </w:t>
      </w:r>
      <w:r w:rsidR="009078C8">
        <w:t>последовательный равномерный</w:t>
      </w:r>
      <w:r w:rsidR="00177EED" w:rsidRPr="004821CC">
        <w:t xml:space="preserve"> </w:t>
      </w:r>
      <w:r w:rsidR="004A5262">
        <w:t>выбор случайн</w:t>
      </w:r>
      <w:r w:rsidR="009078C8">
        <w:t>ых</w:t>
      </w:r>
      <w:r w:rsidR="004821CC" w:rsidRPr="004821CC">
        <w:t xml:space="preserve"> точ</w:t>
      </w:r>
      <w:r w:rsidR="009078C8">
        <w:t>ек</w:t>
      </w:r>
      <w:r w:rsidR="004821CC" w:rsidRPr="004821CC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 w:rsidR="004821CC" w:rsidRPr="004821CC">
        <w:t xml:space="preserve">из Z, </w:t>
      </w:r>
      <w:r w:rsidR="000718F9">
        <w:t xml:space="preserve">в случае, если точка попадает в </w:t>
      </w:r>
      <w:r w:rsidR="000718F9" w:rsidRPr="000718F9">
        <w:rPr>
          <w:i/>
          <w:lang w:val="en-US"/>
        </w:rPr>
        <w:t>C</w:t>
      </w:r>
      <w:r w:rsidR="004821CC" w:rsidRPr="004821CC">
        <w:t xml:space="preserve">, </w:t>
      </w:r>
      <w:r w:rsidR="000718F9">
        <w:t xml:space="preserve">в качестве требуемой случайно величины возвращается координата </w:t>
      </w:r>
      <w:r w:rsidR="000718F9" w:rsidRPr="000718F9">
        <w:rPr>
          <w:i/>
          <w:lang w:val="en-US"/>
        </w:rPr>
        <w:t>x</w:t>
      </w:r>
      <w:r w:rsidR="000718F9">
        <w:t xml:space="preserve"> этой точки</w:t>
      </w:r>
      <w:r w:rsidR="004821CC" w:rsidRPr="004821CC">
        <w:t xml:space="preserve">. Плотность такого </w:t>
      </w:r>
      <w:r w:rsidR="004821CC" w:rsidRPr="00056502">
        <w:rPr>
          <w:i/>
        </w:rPr>
        <w:t>x</w:t>
      </w:r>
      <w:r w:rsidR="00056502">
        <w:t xml:space="preserve"> будет </w:t>
      </w:r>
      <w:proofErr w:type="spellStart"/>
      <w:r w:rsidR="00056502" w:rsidRPr="00056502">
        <w:rPr>
          <w:i/>
        </w:rPr>
        <w:t>cf</w:t>
      </w:r>
      <w:proofErr w:type="spellEnd"/>
      <w:r w:rsidR="004821CC" w:rsidRPr="00056502">
        <w:rPr>
          <w:i/>
        </w:rPr>
        <w:t>(x)</w:t>
      </w:r>
      <w:r w:rsidR="00BF784C">
        <w:t xml:space="preserve">, где с - </w:t>
      </w:r>
      <w:r w:rsidR="004821CC" w:rsidRPr="004821CC">
        <w:t>нормализующ</w:t>
      </w:r>
      <w:r w:rsidR="007455F2">
        <w:t>ая</w:t>
      </w:r>
      <w:r w:rsidR="004821CC" w:rsidRPr="004821CC">
        <w:t xml:space="preserve"> констант</w:t>
      </w:r>
      <w:r w:rsidR="00C965CC">
        <w:t>а</w:t>
      </w:r>
      <w:r w:rsidR="0059017A">
        <w:t xml:space="preserve">, которая делает </w:t>
      </w:r>
      <w:proofErr w:type="spellStart"/>
      <w:r w:rsidR="0059017A" w:rsidRPr="0059017A">
        <w:rPr>
          <w:i/>
        </w:rPr>
        <w:t>cf</w:t>
      </w:r>
      <w:proofErr w:type="spellEnd"/>
      <w:r w:rsidR="004821CC" w:rsidRPr="0059017A">
        <w:rPr>
          <w:i/>
        </w:rPr>
        <w:t>(x)</w:t>
      </w:r>
      <w:r w:rsidR="004821CC" w:rsidRPr="004821CC">
        <w:t xml:space="preserve"> </w:t>
      </w:r>
      <w:r w:rsidR="0059017A">
        <w:t>требуемой плотности</w:t>
      </w:r>
      <w:r w:rsidR="00BA039C">
        <w:t>.</w:t>
      </w:r>
    </w:p>
    <w:p w:rsidR="00C7664F" w:rsidRDefault="00C7664F" w:rsidP="00C726F8">
      <w:pPr>
        <w:jc w:val="both"/>
        <w:rPr>
          <w:rFonts w:ascii="Cambria Math" w:hAnsi="Cambria Math"/>
          <w:lang w:eastAsia="ja-JP"/>
        </w:rPr>
      </w:pPr>
    </w:p>
    <w:p w:rsidR="00C7664F" w:rsidRDefault="009C59E7" w:rsidP="00C726F8">
      <w:pPr>
        <w:jc w:val="both"/>
        <w:rPr>
          <w:lang w:eastAsia="ja-JP"/>
        </w:rPr>
      </w:pPr>
      <w:r w:rsidRPr="009C59E7">
        <w:rPr>
          <w:lang w:eastAsia="ja-JP"/>
        </w:rPr>
        <w:t>Тр</w:t>
      </w:r>
      <w:r w:rsidR="00DC2919">
        <w:rPr>
          <w:lang w:eastAsia="ja-JP"/>
        </w:rPr>
        <w:t>емя</w:t>
      </w:r>
      <w:r w:rsidRPr="009C59E7">
        <w:rPr>
          <w:lang w:eastAsia="ja-JP"/>
        </w:rPr>
        <w:t xml:space="preserve"> из основных критериев для выбора покрытия множества Z являются</w:t>
      </w:r>
      <w:r w:rsidR="00C7664F" w:rsidRPr="00C7664F">
        <w:rPr>
          <w:lang w:eastAsia="ja-JP"/>
        </w:rPr>
        <w:t>:</w:t>
      </w:r>
    </w:p>
    <w:p w:rsidR="00CC4069" w:rsidRDefault="00233B9C" w:rsidP="00C726F8">
      <w:pPr>
        <w:pStyle w:val="a6"/>
        <w:numPr>
          <w:ilvl w:val="0"/>
          <w:numId w:val="2"/>
        </w:numPr>
        <w:jc w:val="both"/>
        <w:rPr>
          <w:lang w:eastAsia="ja-JP"/>
        </w:rPr>
      </w:pPr>
      <w:r>
        <w:rPr>
          <w:lang w:eastAsia="ja-JP"/>
        </w:rPr>
        <w:t>Простой и быстрый</w:t>
      </w:r>
      <w:r w:rsidR="00CC4069" w:rsidRPr="00CC4069">
        <w:rPr>
          <w:lang w:eastAsia="ja-JP"/>
        </w:rPr>
        <w:t xml:space="preserve"> выбор случайной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 w:rsidR="00CC4069" w:rsidRPr="00CC4069">
        <w:rPr>
          <w:lang w:eastAsia="ja-JP"/>
        </w:rPr>
        <w:t xml:space="preserve"> из Z;</w:t>
      </w:r>
    </w:p>
    <w:p w:rsidR="00CC4069" w:rsidRDefault="00A802A3" w:rsidP="00C726F8">
      <w:pPr>
        <w:pStyle w:val="a6"/>
        <w:numPr>
          <w:ilvl w:val="0"/>
          <w:numId w:val="2"/>
        </w:numPr>
        <w:jc w:val="both"/>
        <w:rPr>
          <w:lang w:eastAsia="ja-JP"/>
        </w:rPr>
      </w:pPr>
      <w:r>
        <w:rPr>
          <w:lang w:eastAsia="ja-JP"/>
        </w:rPr>
        <w:t>Простое и быстрое</w:t>
      </w:r>
      <w:r w:rsidR="00BF3878">
        <w:rPr>
          <w:lang w:eastAsia="ja-JP"/>
        </w:rPr>
        <w:t xml:space="preserve"> </w:t>
      </w:r>
      <w:r w:rsidR="00DB1B70">
        <w:rPr>
          <w:lang w:eastAsia="ja-JP"/>
        </w:rPr>
        <w:t>принятие решения</w:t>
      </w:r>
      <w:r w:rsidR="00CC4069" w:rsidRPr="00CC4069">
        <w:rPr>
          <w:lang w:eastAsia="ja-JP"/>
        </w:rPr>
        <w:t xml:space="preserve"> попадает ли случайн</w:t>
      </w:r>
      <w:r w:rsidR="00E726EA">
        <w:rPr>
          <w:lang w:eastAsia="ja-JP"/>
        </w:rPr>
        <w:t>ая точка</w:t>
      </w:r>
      <w:r w:rsidR="00CC4069" w:rsidRPr="00CC4069">
        <w:rPr>
          <w:lang w:eastAsia="ja-JP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 w:rsidR="00B25132">
        <w:rPr>
          <w:lang w:eastAsia="ja-JP"/>
        </w:rPr>
        <w:t>из</w:t>
      </w:r>
      <w:r w:rsidR="00161987">
        <w:rPr>
          <w:lang w:eastAsia="ja-JP"/>
        </w:rPr>
        <w:t xml:space="preserve"> </w:t>
      </w:r>
      <w:r w:rsidR="00CC4069" w:rsidRPr="003C008D">
        <w:rPr>
          <w:i/>
          <w:lang w:eastAsia="ja-JP"/>
        </w:rPr>
        <w:t>Z</w:t>
      </w:r>
      <w:r w:rsidR="00CC4069" w:rsidRPr="00CC4069">
        <w:rPr>
          <w:lang w:eastAsia="ja-JP"/>
        </w:rPr>
        <w:t xml:space="preserve"> в </w:t>
      </w:r>
      <w:r w:rsidR="00CC4069" w:rsidRPr="003C008D">
        <w:rPr>
          <w:i/>
          <w:lang w:eastAsia="ja-JP"/>
        </w:rPr>
        <w:t>C</w:t>
      </w:r>
      <w:r w:rsidR="00CC4069" w:rsidRPr="00CC4069">
        <w:rPr>
          <w:lang w:eastAsia="ja-JP"/>
        </w:rPr>
        <w:t>;</w:t>
      </w:r>
    </w:p>
    <w:p w:rsidR="00CC4069" w:rsidRDefault="00BD693C" w:rsidP="00C726F8">
      <w:pPr>
        <w:pStyle w:val="a6"/>
        <w:numPr>
          <w:ilvl w:val="0"/>
          <w:numId w:val="2"/>
        </w:numPr>
        <w:jc w:val="both"/>
        <w:rPr>
          <w:lang w:eastAsia="ja-JP"/>
        </w:rPr>
      </w:pP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площадь(С)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площадь (Z)</m:t>
            </m:r>
          </m:den>
        </m:f>
        <m:r>
          <w:rPr>
            <w:rFonts w:ascii="Cambria Math" w:hAnsi="Cambria Math"/>
            <w:lang w:eastAsia="ja-JP"/>
          </w:rPr>
          <m:t>≅1</m:t>
        </m:r>
      </m:oMath>
      <w:r w:rsidR="009B46F7">
        <w:rPr>
          <w:lang w:eastAsia="ja-JP"/>
        </w:rPr>
        <w:t xml:space="preserve">, тогда эффективность процедуры отклонения тоже будет </w:t>
      </w:r>
      <m:oMath>
        <m:r>
          <w:rPr>
            <w:rFonts w:ascii="Cambria Math" w:hAnsi="Cambria Math"/>
            <w:lang w:eastAsia="ja-JP"/>
          </w:rPr>
          <m:t>→1</m:t>
        </m:r>
      </m:oMath>
      <w:r w:rsidR="00BA7EC9">
        <w:rPr>
          <w:lang w:eastAsia="ja-JP"/>
        </w:rPr>
        <w:t>.</w:t>
      </w:r>
    </w:p>
    <w:p w:rsidR="006B30C5" w:rsidRDefault="006B30C5" w:rsidP="00C726F8">
      <w:pPr>
        <w:ind w:firstLine="360"/>
        <w:jc w:val="both"/>
        <w:rPr>
          <w:lang w:eastAsia="ja-JP"/>
        </w:rPr>
      </w:pPr>
      <w:r>
        <w:rPr>
          <w:lang w:eastAsia="ja-JP"/>
        </w:rPr>
        <w:t>Метод З</w:t>
      </w:r>
      <w:r w:rsidR="00363145">
        <w:rPr>
          <w:lang w:eastAsia="ja-JP"/>
        </w:rPr>
        <w:t>икк</w:t>
      </w:r>
      <w:r w:rsidRPr="006B30C5">
        <w:rPr>
          <w:lang w:eastAsia="ja-JP"/>
        </w:rPr>
        <w:t xml:space="preserve">урата </w:t>
      </w:r>
      <w:r>
        <w:rPr>
          <w:lang w:eastAsia="ja-JP"/>
        </w:rPr>
        <w:t>удовлетворяет всем этим критериям</w:t>
      </w:r>
      <w:r w:rsidRPr="006B30C5">
        <w:rPr>
          <w:lang w:eastAsia="ja-JP"/>
        </w:rPr>
        <w:t xml:space="preserve"> </w:t>
      </w:r>
      <w:r w:rsidR="00547084">
        <w:rPr>
          <w:lang w:eastAsia="ja-JP"/>
        </w:rPr>
        <w:t>бол</w:t>
      </w:r>
      <w:r w:rsidR="0039779C">
        <w:rPr>
          <w:lang w:eastAsia="ja-JP"/>
        </w:rPr>
        <w:t>ее,</w:t>
      </w:r>
      <w:r>
        <w:rPr>
          <w:lang w:eastAsia="ja-JP"/>
        </w:rPr>
        <w:t xml:space="preserve"> </w:t>
      </w:r>
      <w:r w:rsidRPr="006B30C5">
        <w:rPr>
          <w:lang w:eastAsia="ja-JP"/>
        </w:rPr>
        <w:t xml:space="preserve">чем любой другой общий </w:t>
      </w:r>
      <w:r>
        <w:rPr>
          <w:lang w:eastAsia="ja-JP"/>
        </w:rPr>
        <w:t>известный</w:t>
      </w:r>
      <w:r w:rsidRPr="006B30C5">
        <w:rPr>
          <w:lang w:eastAsia="ja-JP"/>
        </w:rPr>
        <w:t xml:space="preserve"> метод. Грубая версия метода </w:t>
      </w:r>
      <w:r w:rsidR="00363145">
        <w:rPr>
          <w:lang w:eastAsia="ja-JP"/>
        </w:rPr>
        <w:t>Зикк</w:t>
      </w:r>
      <w:r w:rsidR="00363145" w:rsidRPr="006B30C5">
        <w:rPr>
          <w:lang w:eastAsia="ja-JP"/>
        </w:rPr>
        <w:t xml:space="preserve">урата </w:t>
      </w:r>
      <w:r w:rsidRPr="006B30C5">
        <w:rPr>
          <w:lang w:eastAsia="ja-JP"/>
        </w:rPr>
        <w:t xml:space="preserve">изображена на рисунке </w:t>
      </w:r>
      <w:r w:rsidR="00C24784">
        <w:rPr>
          <w:lang w:eastAsia="ja-JP"/>
        </w:rPr>
        <w:t>ниже</w:t>
      </w:r>
      <w:r w:rsidRPr="006B30C5">
        <w:rPr>
          <w:lang w:eastAsia="ja-JP"/>
        </w:rPr>
        <w:t>:</w:t>
      </w:r>
    </w:p>
    <w:p w:rsidR="00D272A2" w:rsidRPr="00C7664F" w:rsidRDefault="00B55908" w:rsidP="006B30C5">
      <w:pPr>
        <w:ind w:firstLine="360"/>
        <w:jc w:val="both"/>
        <w:rPr>
          <w:lang w:eastAsia="ja-JP"/>
        </w:rPr>
      </w:pPr>
      <w:r>
        <w:rPr>
          <w:noProof/>
          <w:lang w:eastAsia="ru-RU"/>
        </w:rPr>
        <w:drawing>
          <wp:inline distT="0" distB="0" distL="0" distR="0">
            <wp:extent cx="5940425" cy="28803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AA" w:rsidRPr="00FE1506" w:rsidRDefault="002001AA" w:rsidP="002001AA">
      <w:pPr>
        <w:ind w:left="360"/>
      </w:pPr>
    </w:p>
    <w:p w:rsidR="00BD7945" w:rsidRDefault="00BD7945" w:rsidP="00B55908"/>
    <w:p w:rsidR="00C465E5" w:rsidRDefault="00C465E5" w:rsidP="00C465E5">
      <w:pPr>
        <w:rPr>
          <w:lang w:val="en-US"/>
        </w:rPr>
      </w:pPr>
    </w:p>
    <w:p w:rsidR="00BD7945" w:rsidRDefault="00C465E5" w:rsidP="001630C1">
      <w:pPr>
        <w:ind w:firstLine="360"/>
        <w:jc w:val="both"/>
      </w:pPr>
      <w:r w:rsidRPr="00C465E5">
        <w:t>Здесь С - область под кривой</w:t>
      </w:r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664A65" w:rsidRPr="00664A65">
        <w:t xml:space="preserve">, </w:t>
      </w:r>
      <m:oMath>
        <m:r>
          <w:rPr>
            <w:rFonts w:ascii="Cambria Math" w:hAnsi="Cambria Math"/>
          </w:rPr>
          <m:t>x&gt;0</m:t>
        </m:r>
      </m:oMath>
      <w:r w:rsidR="00664A65" w:rsidRPr="00664A65">
        <w:t xml:space="preserve"> </w:t>
      </w:r>
      <w:r w:rsidR="00664A65">
        <w:t>и</w:t>
      </w:r>
      <w:r w:rsidR="00664A65" w:rsidRPr="00664A65">
        <w:t xml:space="preserve"> </w:t>
      </w:r>
      <w:r w:rsidR="00664A65" w:rsidRPr="00664A65">
        <w:rPr>
          <w:i/>
        </w:rPr>
        <w:t>Z</w:t>
      </w:r>
      <w:r w:rsidR="00664A65" w:rsidRPr="00664A65">
        <w:t xml:space="preserve"> - объединение 8 наборов</w:t>
      </w:r>
      <w:r w:rsidR="00461662">
        <w:t xml:space="preserve"> равной площади</w:t>
      </w:r>
      <w:r w:rsidR="008228CD">
        <w:t xml:space="preserve"> </w:t>
      </w:r>
      <w:r w:rsidR="008228CD" w:rsidRPr="009E0A8A">
        <w:rPr>
          <w:i/>
          <w:lang w:val="en-US"/>
        </w:rPr>
        <w:t>v</w:t>
      </w:r>
      <w:r w:rsidR="00664A65" w:rsidRPr="00664A65">
        <w:t>, 7 прямоугольников</w:t>
      </w:r>
      <w:r w:rsidR="001A176A">
        <w:t xml:space="preserve"> (</w:t>
      </w:r>
      <w:r w:rsidR="001A176A">
        <w:rPr>
          <w:lang w:val="en-US"/>
        </w:rPr>
        <w:t>rectangular</w:t>
      </w:r>
      <w:r w:rsidR="001A176A" w:rsidRPr="001A176A">
        <w:t xml:space="preserve"> </w:t>
      </w:r>
      <w:r w:rsidR="001A176A">
        <w:rPr>
          <w:lang w:val="en-US"/>
        </w:rPr>
        <w:t>region</w:t>
      </w:r>
      <w:r w:rsidR="001A176A" w:rsidRPr="001A176A">
        <w:t>)</w:t>
      </w:r>
      <w:r w:rsidR="00664A65" w:rsidRPr="00664A65">
        <w:t xml:space="preserve"> и </w:t>
      </w:r>
      <w:r w:rsidR="00EE1C1C">
        <w:t xml:space="preserve">нижняя полоса, тянущаяся </w:t>
      </w:r>
      <w:r w:rsidR="00EE1C1C" w:rsidRPr="00EE1C1C">
        <w:t>к бесконечности</w:t>
      </w:r>
      <w:r w:rsidR="001A176A" w:rsidRPr="005D2D54">
        <w:t xml:space="preserve"> (</w:t>
      </w:r>
      <w:r w:rsidR="001A176A">
        <w:rPr>
          <w:lang w:val="en-US"/>
        </w:rPr>
        <w:t>tail</w:t>
      </w:r>
      <w:r w:rsidR="001A176A" w:rsidRPr="005D2D54">
        <w:t xml:space="preserve"> </w:t>
      </w:r>
      <w:r w:rsidR="001A176A">
        <w:rPr>
          <w:lang w:val="en-US"/>
        </w:rPr>
        <w:t>region</w:t>
      </w:r>
      <w:r w:rsidR="001A176A" w:rsidRPr="005D2D54">
        <w:t>)</w:t>
      </w:r>
      <w:r w:rsidR="00945B52">
        <w:t>.</w:t>
      </w:r>
      <w:r w:rsidR="0074727A" w:rsidRPr="005D2D54">
        <w:t xml:space="preserve"> </w:t>
      </w:r>
      <w:r w:rsidR="005D2D54" w:rsidRPr="005D2D54">
        <w:t xml:space="preserve">(Для ясности </w:t>
      </w:r>
      <w:r w:rsidR="005D2D54">
        <w:t>выбрано</w:t>
      </w:r>
      <w:r w:rsidR="005D2D54" w:rsidRPr="005D2D54">
        <w:t xml:space="preserve"> </w:t>
      </w:r>
      <w:r w:rsidR="005D2D54" w:rsidRPr="005D2D54">
        <w:lastRenderedPageBreak/>
        <w:t xml:space="preserve">только 8 наборов, </w:t>
      </w:r>
      <w:r w:rsidR="003D4DE9">
        <w:t xml:space="preserve">но </w:t>
      </w:r>
      <w:r w:rsidR="005D2D54" w:rsidRPr="005D2D54">
        <w:t xml:space="preserve">на практике </w:t>
      </w:r>
      <w:r w:rsidR="006027C1">
        <w:t>их бывает</w:t>
      </w:r>
      <w:r w:rsidR="005D2D54" w:rsidRPr="005D2D54">
        <w:t xml:space="preserve"> 64, 128 или 256 наборов, объединение которых </w:t>
      </w:r>
      <w:r w:rsidR="00190B7D">
        <w:t>есть</w:t>
      </w:r>
      <w:r w:rsidR="00B226C9">
        <w:t xml:space="preserve"> </w:t>
      </w:r>
      <w:r w:rsidR="00B226C9" w:rsidRPr="008509DE">
        <w:rPr>
          <w:i/>
        </w:rPr>
        <w:t>Z</w:t>
      </w:r>
      <w:r w:rsidR="00C349EF">
        <w:t>.</w:t>
      </w:r>
      <w:r w:rsidR="005D2D54" w:rsidRPr="005D2D54">
        <w:t>)</w:t>
      </w:r>
      <w:r w:rsidR="00C349EF">
        <w:t xml:space="preserve"> </w:t>
      </w:r>
      <w:r w:rsidR="00A34CEE" w:rsidRPr="00A34CEE">
        <w:t xml:space="preserve">Кроме того, 7 из 8 наборов представляют собой прямоугольники, из которых легко получить случайную точку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A34CEE" w:rsidRPr="00A34CEE">
        <w:t xml:space="preserve">, и, кроме того, для этих прямоугольников легко решить, </w:t>
      </w:r>
      <w:r w:rsidR="00135F15">
        <w:t>находится</w:t>
      </w:r>
      <w:r w:rsidR="00A34CEE" w:rsidRPr="00A34CEE">
        <w:t xml:space="preserve"> ли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A34CEE" w:rsidRPr="00A34CEE">
        <w:t xml:space="preserve"> в C: если </w:t>
      </w:r>
      <w:r w:rsidR="00FA32D8">
        <w:t xml:space="preserve">крайние </w:t>
      </w:r>
      <w:r w:rsidR="00A34CEE" w:rsidRPr="00A34CEE">
        <w:t xml:space="preserve">правые координаты прямоугольников равны </w:t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FA32D8">
        <w:t xml:space="preserve"> </w:t>
      </w:r>
      <w:r w:rsidR="00A34CEE" w:rsidRPr="00A34CEE">
        <w:t xml:space="preserve">, а выбран прямоугольник </w:t>
      </w:r>
      <w:proofErr w:type="spellStart"/>
      <w:r w:rsidR="00A34CEE" w:rsidRPr="00A34CEE">
        <w:t>R</w:t>
      </w:r>
      <w:r w:rsidR="00A34CEE" w:rsidRPr="00C87702">
        <w:rPr>
          <w:vertAlign w:val="subscript"/>
        </w:rPr>
        <w:t>i</w:t>
      </w:r>
      <w:proofErr w:type="spellEnd"/>
      <w:r w:rsidR="00A34CEE" w:rsidRPr="00A34CEE">
        <w:t xml:space="preserve">, </w:t>
      </w:r>
      <w:r w:rsidR="00A34CEE" w:rsidRPr="00EA7B8A">
        <w:rPr>
          <w:i/>
        </w:rPr>
        <w:t>i</w:t>
      </w:r>
      <w:r w:rsidR="00C87702" w:rsidRPr="00EA7B8A">
        <w:rPr>
          <w:i/>
        </w:rPr>
        <w:t xml:space="preserve"> </w:t>
      </w:r>
      <w:r w:rsidR="00A34CEE" w:rsidRPr="00EA7B8A">
        <w:rPr>
          <w:i/>
        </w:rPr>
        <w:t>&gt; 0</w:t>
      </w:r>
      <w:r w:rsidR="00A34CEE" w:rsidRPr="00A34CEE">
        <w:t xml:space="preserve">, тогда x-координата случайной точки в </w:t>
      </w:r>
      <w:proofErr w:type="spellStart"/>
      <w:r w:rsidR="00A34CEE" w:rsidRPr="00A34CEE">
        <w:t>R</w:t>
      </w:r>
      <w:r w:rsidR="00A34CEE" w:rsidRPr="000878FB">
        <w:rPr>
          <w:vertAlign w:val="subscript"/>
        </w:rPr>
        <w:t>i</w:t>
      </w:r>
      <w:proofErr w:type="spellEnd"/>
      <w:r w:rsidR="00A27A3A">
        <w:t xml:space="preserve"> равна </w:t>
      </w:r>
      <m:oMath>
        <m:r>
          <w:rPr>
            <w:rFonts w:ascii="Cambria Math" w:hAnsi="Cambria Math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7A3A">
        <w:t xml:space="preserve"> с </w:t>
      </w:r>
      <w:r w:rsidR="00A27A3A" w:rsidRPr="00B119D5">
        <w:rPr>
          <w:i/>
        </w:rPr>
        <w:t>U</w:t>
      </w:r>
      <w:r w:rsidR="00A27A3A">
        <w:t>(0,1</w:t>
      </w:r>
      <w:r w:rsidR="00A34CEE" w:rsidRPr="00A34CEE">
        <w:t xml:space="preserve">), а если </w:t>
      </w:r>
      <m:oMath>
        <m:r>
          <w:rPr>
            <w:rFonts w:ascii="Cambria Math" w:hAnsi="Cambria Math"/>
          </w:rPr>
          <m:t>x&lt;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A34CEE" w:rsidRPr="00A34CEE">
        <w:t xml:space="preserve">, то случайная точка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A34CEE" w:rsidRPr="00A34CEE">
        <w:t xml:space="preserve"> должна быть в C, что означает принятие </w:t>
      </w:r>
      <w:r w:rsidR="00A34CEE" w:rsidRPr="00D25B97">
        <w:rPr>
          <w:i/>
        </w:rPr>
        <w:t>x</w:t>
      </w:r>
      <w:r w:rsidR="00A34CEE" w:rsidRPr="00A34CEE">
        <w:t xml:space="preserve"> без генерации </w:t>
      </w:r>
      <w:r w:rsidR="00A34CEE" w:rsidRPr="00D25B97">
        <w:rPr>
          <w:i/>
        </w:rPr>
        <w:t>y</w:t>
      </w:r>
      <w:r w:rsidR="00A34CEE" w:rsidRPr="00A34CEE">
        <w:t>.</w:t>
      </w:r>
    </w:p>
    <w:p w:rsidR="00563C5D" w:rsidRPr="00563C5D" w:rsidRDefault="001630C1" w:rsidP="001630C1">
      <w:pPr>
        <w:ind w:firstLine="360"/>
        <w:jc w:val="both"/>
      </w:pPr>
      <w:r w:rsidRPr="001630C1">
        <w:t xml:space="preserve">И, наконец, легко получить случайную точку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1630C1">
        <w:t xml:space="preserve"> из базовой полосы</w:t>
      </w:r>
      <w:r w:rsidR="001C4AD0">
        <w:t xml:space="preserve"> (нижняя)</w:t>
      </w:r>
      <w:r w:rsidRPr="001630C1">
        <w:t xml:space="preserve">, так как база сама по себе является прямоугольником, примыкающим к хвосту, </w:t>
      </w:r>
      <m:oMath>
        <m:r>
          <w:rPr>
            <w:rFonts w:ascii="Cambria Math" w:hAnsi="Cambria Math"/>
          </w:rPr>
          <m:t>x&lt;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1630C1">
        <w:t xml:space="preserve">. Пусть </w:t>
      </w:r>
      <w:r w:rsidRPr="00E81804">
        <w:rPr>
          <w:i/>
        </w:rPr>
        <w:t>r</w:t>
      </w:r>
      <w:r w:rsidRPr="001630C1">
        <w:t xml:space="preserve"> - крайний правый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1630C1">
        <w:t>, так что</w:t>
      </w:r>
      <w:r w:rsidR="00F25293">
        <w:t>бы</w:t>
      </w:r>
      <w:r w:rsidRPr="001630C1">
        <w:t xml:space="preserve"> хвост</w:t>
      </w:r>
      <w:r w:rsidR="009E0A8A">
        <w:t xml:space="preserve"> был правее</w:t>
      </w:r>
      <w:r w:rsidR="005665D8">
        <w:t>,</w:t>
      </w:r>
      <w:r w:rsidRPr="001630C1">
        <w:t xml:space="preserve"> </w:t>
      </w:r>
      <m:oMath>
        <m:r>
          <w:rPr>
            <w:rFonts w:ascii="Cambria Math" w:hAnsi="Cambria Math"/>
          </w:rPr>
          <m:t>r&lt;x</m:t>
        </m:r>
      </m:oMath>
      <w:r w:rsidRPr="001630C1">
        <w:t>. Мы можем генерировать</w:t>
      </w:r>
      <w:r w:rsidR="005665D8">
        <w:t xml:space="preserve"> </w:t>
      </w:r>
      <w:r w:rsidR="005665D8" w:rsidRPr="004851A3">
        <w:rPr>
          <w:i/>
          <w:lang w:val="en-US"/>
        </w:rPr>
        <w:t>x</w:t>
      </w:r>
      <w:r w:rsidRPr="001630C1">
        <w:t xml:space="preserve"> из базовой полосы следующим образом: порождать</w:t>
      </w:r>
      <w:r w:rsidR="00DC2CE7">
        <w:t xml:space="preserve">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vU</m:t>
            </m:r>
          </m:num>
          <m:den>
            <m:r>
              <w:rPr>
                <w:rFonts w:ascii="Cambria Math" w:hAnsi="Cambria Math"/>
              </w:rPr>
              <m:t>f(x=r)</m:t>
            </m:r>
          </m:den>
        </m:f>
      </m:oMath>
      <w:r w:rsidR="002A7702">
        <w:t>, причем U</w:t>
      </w:r>
      <w:r w:rsidRPr="001630C1">
        <w:t xml:space="preserve">(0,1). Если </w:t>
      </w:r>
      <m:oMath>
        <m:r>
          <w:rPr>
            <w:rFonts w:ascii="Cambria Math" w:hAnsi="Cambria Math"/>
          </w:rPr>
          <m:t>x&lt;r</m:t>
        </m:r>
      </m:oMath>
      <w:r w:rsidRPr="001630C1">
        <w:t xml:space="preserve"> </w:t>
      </w:r>
      <w:r w:rsidR="004B3C62">
        <w:t>возвращается</w:t>
      </w:r>
      <w:r w:rsidR="006B0BF2">
        <w:t xml:space="preserve"> </w:t>
      </w:r>
      <w:r w:rsidR="006B0BF2">
        <w:rPr>
          <w:lang w:val="en-US"/>
        </w:rPr>
        <w:t>x</w:t>
      </w:r>
      <w:r w:rsidRPr="001630C1">
        <w:t xml:space="preserve">, </w:t>
      </w:r>
      <w:r w:rsidR="00134D92">
        <w:t>в обратном случае</w:t>
      </w:r>
      <w:r w:rsidRPr="001630C1">
        <w:t xml:space="preserve"> возвращает</w:t>
      </w:r>
      <w:r w:rsidR="00134D92">
        <w:t>ся</w:t>
      </w:r>
      <w:r w:rsidRPr="001630C1">
        <w:t xml:space="preserve"> </w:t>
      </w:r>
      <w:r w:rsidRPr="00134D92">
        <w:rPr>
          <w:i/>
        </w:rPr>
        <w:t>x</w:t>
      </w:r>
      <w:r w:rsidRPr="001630C1">
        <w:t xml:space="preserve"> из хвоста</w:t>
      </w:r>
      <w:r w:rsidR="004B4A22">
        <w:t xml:space="preserve"> (</w:t>
      </w:r>
      <w:r w:rsidR="004B4A22">
        <w:rPr>
          <w:lang w:val="en-US"/>
        </w:rPr>
        <w:t>tail</w:t>
      </w:r>
      <w:r w:rsidR="004B4A22" w:rsidRPr="00FE7823">
        <w:t xml:space="preserve"> </w:t>
      </w:r>
      <w:r w:rsidR="004B4A22">
        <w:rPr>
          <w:lang w:val="en-US"/>
        </w:rPr>
        <w:t>region</w:t>
      </w:r>
      <w:r w:rsidR="004B4A22" w:rsidRPr="00FE7823">
        <w:t>)</w:t>
      </w:r>
      <w:r w:rsidRPr="001630C1">
        <w:t>. Это дает х из базового прямоугольника с требуемой вероятностью:</w:t>
      </w:r>
      <w:r w:rsidR="00FE7823" w:rsidRPr="00FE7823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rf(x=r)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 w:rsidRPr="001630C1">
        <w:t xml:space="preserve">. Обратите внимание, что код, предоставляемый </w:t>
      </w:r>
      <w:r w:rsidR="00E67C28">
        <w:t>для</w:t>
      </w:r>
      <w:r w:rsidRPr="001630C1">
        <w:t xml:space="preserve"> прямоугольной части базовой полосы, может </w:t>
      </w:r>
      <w:r w:rsidR="00D66D13">
        <w:t>быть такой же, как</w:t>
      </w:r>
      <w:r w:rsidRPr="001630C1">
        <w:t xml:space="preserve"> и для других прямоугольников:</w:t>
      </w:r>
      <w:r w:rsidR="00016BA5">
        <w:t xml:space="preserve"> сформировать</w:t>
      </w:r>
      <w:r w:rsidRPr="001630C1">
        <w:t xml:space="preserve"> </w:t>
      </w:r>
      <w:r w:rsidRPr="00C930CD">
        <w:rPr>
          <w:i/>
        </w:rPr>
        <w:t>x</w:t>
      </w:r>
      <w:r w:rsidRPr="001630C1">
        <w:t xml:space="preserve"> и вернуть это </w:t>
      </w:r>
      <w:r w:rsidRPr="00C930CD">
        <w:rPr>
          <w:i/>
        </w:rPr>
        <w:t>x</w:t>
      </w:r>
      <w:r w:rsidRPr="001630C1">
        <w:t xml:space="preserve"> после успешного теста по </w:t>
      </w:r>
      <w:r w:rsidR="0095304C">
        <w:t>магнитуде</w:t>
      </w:r>
      <w:r w:rsidRPr="001630C1">
        <w:t>.</w:t>
      </w:r>
      <w:r w:rsidR="00563C5D">
        <w:t xml:space="preserve"> </w:t>
      </w:r>
    </w:p>
    <w:p w:rsidR="001630C1" w:rsidRDefault="00563C5D" w:rsidP="001630C1">
      <w:pPr>
        <w:ind w:firstLine="360"/>
        <w:jc w:val="both"/>
      </w:pPr>
      <w:r w:rsidRPr="00563C5D">
        <w:t>Для нормал</w:t>
      </w:r>
      <w:r>
        <w:t xml:space="preserve">ьного хвоста метод </w:t>
      </w:r>
      <w:proofErr w:type="spellStart"/>
      <w:r>
        <w:t>Марсалья</w:t>
      </w:r>
      <w:proofErr w:type="spellEnd"/>
      <w:sdt>
        <w:sdtPr>
          <w:id w:val="-2114581626"/>
          <w:citation/>
        </w:sdtPr>
        <w:sdtEndPr/>
        <w:sdtContent>
          <w:r>
            <w:fldChar w:fldCharType="begin"/>
          </w:r>
          <w:r w:rsidRPr="00563C5D">
            <w:instrText xml:space="preserve"> </w:instrText>
          </w:r>
          <w:r>
            <w:rPr>
              <w:lang w:val="en-US"/>
            </w:rPr>
            <w:instrText>CITATION</w:instrText>
          </w:r>
          <w:r w:rsidRPr="00563C5D">
            <w:instrText xml:space="preserve"> </w:instrText>
          </w:r>
          <w:r>
            <w:rPr>
              <w:lang w:val="en-US"/>
            </w:rPr>
            <w:instrText>Mar</w:instrText>
          </w:r>
          <w:r w:rsidRPr="00563C5D">
            <w:instrText>64 \</w:instrText>
          </w:r>
          <w:r>
            <w:rPr>
              <w:lang w:val="en-US"/>
            </w:rPr>
            <w:instrText>l</w:instrText>
          </w:r>
          <w:r w:rsidRPr="00563C5D">
            <w:instrText xml:space="preserve"> 1033 </w:instrText>
          </w:r>
          <w:r>
            <w:fldChar w:fldCharType="separate"/>
          </w:r>
          <w:r w:rsidR="001248B2" w:rsidRPr="00E0289C">
            <w:rPr>
              <w:noProof/>
            </w:rPr>
            <w:t xml:space="preserve"> [27]</w:t>
          </w:r>
          <w:r>
            <w:fldChar w:fldCharType="end"/>
          </w:r>
        </w:sdtContent>
      </w:sdt>
      <w:r w:rsidR="00D1462A">
        <w:t xml:space="preserve"> предлагает</w:t>
      </w:r>
      <w:r w:rsidRPr="00563C5D">
        <w:t xml:space="preserve">: генерировать </w:t>
      </w:r>
      <m:oMath>
        <m:r>
          <m:rPr>
            <m:sty m:val="p"/>
          </m:rPr>
          <w:rPr>
            <w:rFonts w:ascii="Cambria Math" w:hAnsi="Cambria Math"/>
          </w:rPr>
          <m:t>x 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func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563C5D">
        <w:t xml:space="preserve">; </w:t>
      </w:r>
      <m:oMath>
        <m:r>
          <m:rPr>
            <m:sty m:val="p"/>
          </m:rPr>
          <w:rPr>
            <w:rFonts w:ascii="Cambria Math" w:hAnsi="Cambria Math"/>
          </w:rPr>
          <m:t>y 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  <w:r w:rsidR="000E2C83" w:rsidRPr="000E2C83">
        <w:t>,</w:t>
      </w:r>
      <w:r w:rsidR="000E2C83">
        <w:t xml:space="preserve"> пока</w:t>
      </w:r>
      <w:r w:rsidR="00C230C0">
        <w:t xml:space="preserve"> </w:t>
      </w:r>
      <m:oMath>
        <m:r>
          <w:rPr>
            <w:rFonts w:ascii="Cambria Math" w:hAnsi="Cambria Math"/>
          </w:rPr>
          <m:t>y+y&gt;x×x</m:t>
        </m:r>
      </m:oMath>
      <w:r w:rsidRPr="00563C5D">
        <w:t xml:space="preserve">, затем </w:t>
      </w:r>
      <w:r w:rsidR="00403ED7">
        <w:t>возвращается</w:t>
      </w:r>
      <w:r w:rsidRPr="00563C5D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</m:oMath>
      <w:r w:rsidR="00F030F1">
        <w:t xml:space="preserve">. Для экспоненциального хвоста </w:t>
      </w:r>
      <m:oMath>
        <m:r>
          <m:rPr>
            <m:sty m:val="p"/>
          </m:rPr>
          <w:rPr>
            <w:rFonts w:ascii="Cambria Math" w:hAnsi="Cambria Math"/>
          </w:rPr>
          <m:t>x=r-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</m:oMath>
      <w:r w:rsidRPr="00563C5D">
        <w:t>.</w:t>
      </w:r>
    </w:p>
    <w:p w:rsidR="00A55DA9" w:rsidRDefault="00A55DA9" w:rsidP="001630C1">
      <w:pPr>
        <w:ind w:firstLine="360"/>
        <w:jc w:val="both"/>
      </w:pPr>
      <w:r w:rsidRPr="00A55DA9">
        <w:t>Следующий псевдокод описывает полный алгоритм Зи</w:t>
      </w:r>
      <w:r w:rsidR="008865B5">
        <w:t>кк</w:t>
      </w:r>
      <w:r w:rsidR="00940990">
        <w:t>урата</w:t>
      </w:r>
      <w:r w:rsidR="00940990" w:rsidRPr="00940990">
        <w:t xml:space="preserve">, </w:t>
      </w:r>
      <w:r w:rsidR="00940990">
        <w:t>обозначая</w:t>
      </w:r>
      <w:r w:rsidR="008A1D89">
        <w:t xml:space="preserve"> генерацию в прямоугольной</w:t>
      </w:r>
      <w:r w:rsidR="00DB0586">
        <w:t xml:space="preserve"> </w:t>
      </w:r>
      <w:r w:rsidRPr="00A55DA9">
        <w:t>области</w:t>
      </w:r>
      <w:r w:rsidR="00DB0586">
        <w:t xml:space="preserve"> (</w:t>
      </w:r>
      <w:r w:rsidR="00DB0586" w:rsidRPr="00B7785A">
        <w:rPr>
          <w:b/>
          <w:lang w:val="en-US"/>
        </w:rPr>
        <w:t>rectangle</w:t>
      </w:r>
      <w:r w:rsidR="00DB0586" w:rsidRPr="00DB0586">
        <w:t>)</w:t>
      </w:r>
      <w:r w:rsidRPr="00A55DA9">
        <w:t>,</w:t>
      </w:r>
      <w:r w:rsidR="003C2BAF">
        <w:t xml:space="preserve"> области</w:t>
      </w:r>
      <w:r w:rsidRPr="00A55DA9">
        <w:t xml:space="preserve"> клина</w:t>
      </w:r>
      <w:r w:rsidR="00DB0586" w:rsidRPr="00DB0586">
        <w:t xml:space="preserve"> (</w:t>
      </w:r>
      <w:r w:rsidR="00DB0586" w:rsidRPr="00B7785A">
        <w:rPr>
          <w:b/>
          <w:lang w:val="en-US"/>
        </w:rPr>
        <w:t>wedge</w:t>
      </w:r>
      <w:r w:rsidR="00DB0586" w:rsidRPr="00DB0586">
        <w:t>)</w:t>
      </w:r>
      <w:r w:rsidRPr="00A55DA9">
        <w:t xml:space="preserve"> и хвоста</w:t>
      </w:r>
      <w:r w:rsidR="00DB0586" w:rsidRPr="00B7785A">
        <w:t xml:space="preserve"> (</w:t>
      </w:r>
      <w:r w:rsidR="00DB0586" w:rsidRPr="00B7785A">
        <w:rPr>
          <w:b/>
          <w:lang w:val="en-US"/>
        </w:rPr>
        <w:t>tail</w:t>
      </w:r>
      <w:r w:rsidRPr="00A55DA9">
        <w:t>):</w:t>
      </w:r>
    </w:p>
    <w:p w:rsidR="00B7785A" w:rsidRPr="00C465E5" w:rsidRDefault="00B7785A" w:rsidP="001630C1">
      <w:pPr>
        <w:ind w:firstLine="360"/>
        <w:jc w:val="both"/>
      </w:pPr>
      <w:r>
        <w:rPr>
          <w:noProof/>
          <w:lang w:eastAsia="ru-RU"/>
        </w:rPr>
        <w:drawing>
          <wp:inline distT="0" distB="0" distL="0" distR="0">
            <wp:extent cx="3790252" cy="3141024"/>
            <wp:effectExtent l="0" t="0" r="127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603" cy="314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45" w:rsidRPr="00C465E5" w:rsidRDefault="00BD7945" w:rsidP="00DA1DA6">
      <w:pPr>
        <w:pStyle w:val="a6"/>
      </w:pPr>
    </w:p>
    <w:p w:rsidR="00BD7945" w:rsidRPr="00C465E5" w:rsidRDefault="00BD7945" w:rsidP="00DA1DA6">
      <w:pPr>
        <w:pStyle w:val="a6"/>
      </w:pPr>
    </w:p>
    <w:p w:rsidR="00BD7945" w:rsidRPr="00C465E5" w:rsidRDefault="00BD7945" w:rsidP="00DA1DA6">
      <w:pPr>
        <w:pStyle w:val="a6"/>
      </w:pPr>
    </w:p>
    <w:p w:rsidR="00BD7945" w:rsidRPr="00C465E5" w:rsidRDefault="00BD7945" w:rsidP="00DA1DA6">
      <w:pPr>
        <w:pStyle w:val="a6"/>
      </w:pPr>
    </w:p>
    <w:p w:rsidR="00BD7945" w:rsidRPr="00C465E5" w:rsidRDefault="00BD7945" w:rsidP="00DA1DA6">
      <w:pPr>
        <w:pStyle w:val="a6"/>
      </w:pPr>
    </w:p>
    <w:p w:rsidR="00BD7945" w:rsidRPr="00C465E5" w:rsidRDefault="00BD7945" w:rsidP="00DA1DA6">
      <w:pPr>
        <w:pStyle w:val="a6"/>
      </w:pPr>
    </w:p>
    <w:p w:rsidR="00664C00" w:rsidRPr="00CC661F" w:rsidRDefault="00664C00" w:rsidP="00664C00">
      <w:pPr>
        <w:pStyle w:val="2"/>
      </w:pPr>
      <w:bookmarkStart w:id="600" w:name="_Toc493000375"/>
      <w:r w:rsidRPr="00915F37">
        <w:lastRenderedPageBreak/>
        <w:t xml:space="preserve">Имплементация </w:t>
      </w:r>
      <w:r>
        <w:t>генератора шума методом</w:t>
      </w:r>
      <w:r w:rsidRPr="00915F37">
        <w:t xml:space="preserve"> </w:t>
      </w:r>
      <w:r>
        <w:t>Зиккурата</w:t>
      </w:r>
      <w:r w:rsidRPr="00CC661F">
        <w:t>:</w:t>
      </w:r>
      <w:bookmarkEnd w:id="600"/>
    </w:p>
    <w:p w:rsidR="00BD7945" w:rsidRPr="00C465E5" w:rsidRDefault="00BD7945" w:rsidP="00DA1DA6">
      <w:pPr>
        <w:pStyle w:val="a6"/>
      </w:pPr>
    </w:p>
    <w:p w:rsidR="00BD7945" w:rsidRPr="00C465E5" w:rsidRDefault="00BD7945" w:rsidP="00DA1DA6">
      <w:pPr>
        <w:pStyle w:val="a6"/>
      </w:pPr>
    </w:p>
    <w:p w:rsidR="00BD7945" w:rsidRDefault="0021536E" w:rsidP="0021536E">
      <w:r>
        <w:tab/>
        <w:t>На рисунке ниже находится блочная диаграмма, показывающая основные компоненты генератора:</w:t>
      </w:r>
    </w:p>
    <w:p w:rsidR="0021536E" w:rsidRDefault="0021536E" w:rsidP="0021536E">
      <w:r>
        <w:rPr>
          <w:noProof/>
          <w:lang w:eastAsia="ru-RU"/>
        </w:rPr>
        <w:drawing>
          <wp:inline distT="0" distB="0" distL="0" distR="0">
            <wp:extent cx="3281567" cy="5866411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006" cy="587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6E" w:rsidRPr="006A13F9" w:rsidRDefault="0021536E" w:rsidP="0021536E">
      <w:r>
        <w:t>Схема</w:t>
      </w:r>
      <w:r w:rsidRPr="006A13F9">
        <w:t xml:space="preserve"> </w:t>
      </w:r>
      <w:r>
        <w:t>содержит</w:t>
      </w:r>
      <w:r w:rsidRPr="006A13F9">
        <w:t xml:space="preserve"> </w:t>
      </w:r>
      <w:r w:rsidR="006A13F9" w:rsidRPr="006A13F9">
        <w:rPr>
          <w:i/>
        </w:rPr>
        <w:t>несколько</w:t>
      </w:r>
      <w:r w:rsidR="006A13F9">
        <w:t xml:space="preserve"> </w:t>
      </w:r>
      <w:r w:rsidR="008627D3">
        <w:rPr>
          <w:i/>
        </w:rPr>
        <w:t>основных</w:t>
      </w:r>
      <w:r w:rsidR="008627D3" w:rsidRPr="006A13F9">
        <w:rPr>
          <w:i/>
        </w:rPr>
        <w:t xml:space="preserve"> </w:t>
      </w:r>
      <w:r w:rsidR="008627D3">
        <w:rPr>
          <w:i/>
        </w:rPr>
        <w:t>блоков</w:t>
      </w:r>
      <w:r w:rsidRPr="006A13F9">
        <w:t>:</w:t>
      </w:r>
    </w:p>
    <w:p w:rsidR="0021536E" w:rsidRPr="00E528AE" w:rsidRDefault="00430CAA" w:rsidP="0021536E">
      <w:pPr>
        <w:rPr>
          <w:i/>
        </w:rPr>
      </w:pPr>
      <w:proofErr w:type="spellStart"/>
      <w:r w:rsidRPr="00596ACF">
        <w:rPr>
          <w:i/>
          <w:lang w:val="en-US"/>
        </w:rPr>
        <w:t>Tausworthe</w:t>
      </w:r>
      <w:proofErr w:type="spellEnd"/>
      <w:r w:rsidRPr="00E528AE">
        <w:rPr>
          <w:i/>
        </w:rPr>
        <w:t xml:space="preserve"> </w:t>
      </w:r>
      <w:r w:rsidRPr="00596ACF">
        <w:rPr>
          <w:i/>
          <w:lang w:val="en-US"/>
        </w:rPr>
        <w:t>Random</w:t>
      </w:r>
      <w:r w:rsidRPr="00E528AE">
        <w:rPr>
          <w:i/>
        </w:rPr>
        <w:t xml:space="preserve"> </w:t>
      </w:r>
      <w:r w:rsidRPr="00596ACF">
        <w:rPr>
          <w:i/>
          <w:lang w:val="en-US"/>
        </w:rPr>
        <w:t>number</w:t>
      </w:r>
      <w:r w:rsidRPr="00E528AE">
        <w:rPr>
          <w:i/>
        </w:rPr>
        <w:t xml:space="preserve"> </w:t>
      </w:r>
      <w:r w:rsidRPr="00596ACF">
        <w:rPr>
          <w:i/>
          <w:lang w:val="en-US"/>
        </w:rPr>
        <w:t>Generator</w:t>
      </w:r>
      <w:r w:rsidR="0021536E" w:rsidRPr="00E528AE">
        <w:rPr>
          <w:i/>
        </w:rPr>
        <w:t>:</w:t>
      </w:r>
    </w:p>
    <w:p w:rsidR="00BD7945" w:rsidRDefault="007D0518" w:rsidP="00332F72">
      <w:pPr>
        <w:jc w:val="both"/>
      </w:pPr>
      <w:r w:rsidRPr="00E528AE">
        <w:tab/>
      </w:r>
      <w:r w:rsidR="00893BFF">
        <w:rPr>
          <w:lang w:val="en-US"/>
        </w:rPr>
        <w:t>Linear</w:t>
      </w:r>
      <w:r w:rsidR="00893BFF" w:rsidRPr="00DE0959">
        <w:t xml:space="preserve"> </w:t>
      </w:r>
      <w:proofErr w:type="spellStart"/>
      <w:r w:rsidR="00893BFF">
        <w:rPr>
          <w:lang w:val="en-US"/>
        </w:rPr>
        <w:t>FeedBack</w:t>
      </w:r>
      <w:proofErr w:type="spellEnd"/>
      <w:r w:rsidR="00893BFF" w:rsidRPr="00DE0959">
        <w:t xml:space="preserve"> </w:t>
      </w:r>
      <w:r w:rsidR="00893BFF">
        <w:rPr>
          <w:lang w:val="en-US"/>
        </w:rPr>
        <w:t>Shift</w:t>
      </w:r>
      <w:r w:rsidR="00893BFF" w:rsidRPr="00DE0959">
        <w:t xml:space="preserve"> </w:t>
      </w:r>
      <w:r w:rsidR="00893BFF">
        <w:rPr>
          <w:lang w:val="en-US"/>
        </w:rPr>
        <w:t>Register</w:t>
      </w:r>
      <w:r w:rsidRPr="007D0518">
        <w:t xml:space="preserve"> (LFSR) часто используются для генерации однородных случайных чисел. В то время как традиционные LFSR являются достаточными для многих целей, генератор случайных чисел </w:t>
      </w:r>
      <w:proofErr w:type="spellStart"/>
      <w:r w:rsidRPr="007D0518">
        <w:t>Tausworthe</w:t>
      </w:r>
      <w:proofErr w:type="spellEnd"/>
      <w:r w:rsidRPr="007D0518">
        <w:t xml:space="preserve"> предлагает </w:t>
      </w:r>
      <w:r w:rsidR="0086609D">
        <w:t>превосходную случайность с низкими аппаратными затратами</w:t>
      </w:r>
      <w:r w:rsidRPr="007D0518">
        <w:t xml:space="preserve">, поэтому </w:t>
      </w:r>
      <w:r w:rsidR="0012139B">
        <w:t xml:space="preserve">он </w:t>
      </w:r>
      <w:r w:rsidRPr="007D0518">
        <w:t xml:space="preserve">предпочтительнее для приложений, в которых применяются чрезвычайно строгие стандарты качества шума [5, 10]. </w:t>
      </w:r>
      <w:proofErr w:type="spellStart"/>
      <w:r w:rsidRPr="007D0518">
        <w:t>Tausworthe</w:t>
      </w:r>
      <w:proofErr w:type="spellEnd"/>
      <w:r w:rsidRPr="007D0518">
        <w:t xml:space="preserve"> URNG объединяет три генератора случайных чисел на основе LFSR для</w:t>
      </w:r>
      <w:r w:rsidR="00C74C17">
        <w:t xml:space="preserve"> того, чтобы </w:t>
      </w:r>
      <w:r w:rsidR="00C74C17" w:rsidRPr="00C74C17">
        <w:t xml:space="preserve">получить улучшенные статистические свойства. </w:t>
      </w:r>
      <w:r w:rsidR="003D55D3">
        <w:t xml:space="preserve">Период </w:t>
      </w:r>
      <w:r w:rsidR="003D55D3">
        <w:lastRenderedPageBreak/>
        <w:t>г</w:t>
      </w:r>
      <w:r w:rsidR="00C74C17" w:rsidRPr="00C74C17">
        <w:t>енератор</w:t>
      </w:r>
      <w:r w:rsidR="003D55D3">
        <w:t>а равен</w:t>
      </w:r>
      <w:r w:rsidR="00C74C17" w:rsidRPr="00C74C17">
        <w:t xml:space="preserve"> </w:t>
      </w:r>
      <w:r w:rsidR="00C74C17">
        <w:t>2</w:t>
      </w:r>
      <w:r w:rsidR="00C74C17" w:rsidRPr="00C74C17">
        <w:rPr>
          <w:vertAlign w:val="superscript"/>
        </w:rPr>
        <w:t>88</w:t>
      </w:r>
      <w:r w:rsidR="00C74C17" w:rsidRPr="00C74C17">
        <w:t xml:space="preserve">. На </w:t>
      </w:r>
      <w:r w:rsidR="00C74C17">
        <w:t>рисунке ниже</w:t>
      </w:r>
      <w:r w:rsidR="00C74C17" w:rsidRPr="00C74C17">
        <w:t xml:space="preserve"> показана аппаратная реализация RNG </w:t>
      </w:r>
      <w:proofErr w:type="spellStart"/>
      <w:r w:rsidR="00C74C17" w:rsidRPr="00C74C17">
        <w:t>Tausworthe</w:t>
      </w:r>
      <w:proofErr w:type="spellEnd"/>
      <w:r w:rsidR="00C74C17" w:rsidRPr="00C74C17">
        <w:t>.</w:t>
      </w:r>
    </w:p>
    <w:p w:rsidR="006166C0" w:rsidRDefault="00BE1372" w:rsidP="00332F72">
      <w:pPr>
        <w:jc w:val="both"/>
      </w:pPr>
      <w:r>
        <w:rPr>
          <w:noProof/>
          <w:lang w:eastAsia="ru-RU"/>
        </w:rPr>
        <w:drawing>
          <wp:inline distT="0" distB="0" distL="0" distR="0">
            <wp:extent cx="2743200" cy="2457000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814" cy="245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72" w:rsidRPr="00596ACF" w:rsidRDefault="00BE1372" w:rsidP="00332F72">
      <w:pPr>
        <w:jc w:val="both"/>
        <w:rPr>
          <w:i/>
          <w:lang w:val="en-US"/>
        </w:rPr>
      </w:pPr>
      <w:r w:rsidRPr="00596ACF">
        <w:rPr>
          <w:i/>
          <w:lang w:val="en-US"/>
        </w:rPr>
        <w:t>Rectangula</w:t>
      </w:r>
      <w:r w:rsidR="008F0909" w:rsidRPr="00596ACF">
        <w:rPr>
          <w:i/>
          <w:lang w:val="en-US"/>
        </w:rPr>
        <w:t xml:space="preserve">r Region </w:t>
      </w:r>
      <w:proofErr w:type="spellStart"/>
      <w:r w:rsidR="008F0909" w:rsidRPr="00596ACF">
        <w:rPr>
          <w:i/>
          <w:lang w:val="en-US"/>
        </w:rPr>
        <w:t>Datapath</w:t>
      </w:r>
      <w:proofErr w:type="spellEnd"/>
      <w:r w:rsidR="008F0909" w:rsidRPr="00596ACF">
        <w:rPr>
          <w:i/>
          <w:lang w:val="en-US"/>
        </w:rPr>
        <w:t xml:space="preserve"> and FIFOs:</w:t>
      </w:r>
    </w:p>
    <w:p w:rsidR="008252E8" w:rsidRDefault="00FF428B" w:rsidP="00E9067B">
      <w:pPr>
        <w:ind w:firstLine="708"/>
        <w:jc w:val="both"/>
      </w:pPr>
      <w:r w:rsidRPr="00FF428B">
        <w:t xml:space="preserve">В псевдокоде (строка </w:t>
      </w:r>
      <w:r w:rsidR="00CC558C">
        <w:t>9</w:t>
      </w:r>
      <w:r w:rsidRPr="00FF428B">
        <w:t>-</w:t>
      </w:r>
      <w:r w:rsidR="00CC558C">
        <w:t>11</w:t>
      </w:r>
      <w:r w:rsidRPr="00FF428B">
        <w:t>) генерирует</w:t>
      </w:r>
      <w:r>
        <w:t>ся</w:t>
      </w:r>
      <w:r w:rsidRPr="00FF428B">
        <w:t xml:space="preserve"> случайн</w:t>
      </w:r>
      <w:r>
        <w:t>ая</w:t>
      </w:r>
      <w:r w:rsidRPr="00FF428B">
        <w:t xml:space="preserve"> точк</w:t>
      </w:r>
      <w:r w:rsidR="002D057C">
        <w:t>а</w:t>
      </w:r>
      <w:r w:rsidRPr="00FF428B">
        <w:t xml:space="preserve"> и </w:t>
      </w:r>
      <w:r w:rsidR="002E5DAB">
        <w:t>происходит решение</w:t>
      </w:r>
      <w:r w:rsidRPr="00FF428B">
        <w:t xml:space="preserve">, находится ли она в прямоугольной области. Вычисление включает в себя умножение для получения </w:t>
      </w:r>
      <w:r w:rsidRPr="00D30719">
        <w:rPr>
          <w:i/>
          <w:lang w:val="en-US"/>
        </w:rPr>
        <w:t>x</w:t>
      </w:r>
      <w:r w:rsidRPr="00FF428B">
        <w:t xml:space="preserve"> и сравнение </w:t>
      </w:r>
      <w:r w:rsidR="00F43515" w:rsidRPr="00F43515">
        <w:t>|</w:t>
      </w:r>
      <w:r w:rsidRPr="00FF428B">
        <w:rPr>
          <w:lang w:val="en-US"/>
        </w:rPr>
        <w:t>j</w:t>
      </w:r>
      <w:r w:rsidR="00F43515" w:rsidRPr="00F43515">
        <w:t>|</w:t>
      </w:r>
      <w:r w:rsidRPr="00FF428B">
        <w:t xml:space="preserve"> с </w:t>
      </w:r>
      <w:proofErr w:type="spellStart"/>
      <w:r w:rsidRPr="00FF428B">
        <w:rPr>
          <w:lang w:val="en-US"/>
        </w:rPr>
        <w:t>k</w:t>
      </w:r>
      <w:r w:rsidRPr="00F43515">
        <w:rPr>
          <w:vertAlign w:val="subscript"/>
          <w:lang w:val="en-US"/>
        </w:rPr>
        <w:t>i</w:t>
      </w:r>
      <w:proofErr w:type="spellEnd"/>
      <w:r w:rsidRPr="00FF428B">
        <w:t>.</w:t>
      </w:r>
      <w:r w:rsidR="00A11C73">
        <w:t xml:space="preserve"> </w:t>
      </w:r>
      <w:r w:rsidR="00A11C73" w:rsidRPr="00A11C73">
        <w:t xml:space="preserve">Если условие истинно, то старший бит (MSB) </w:t>
      </w:r>
      <w:r w:rsidR="00A11C73" w:rsidRPr="00ED3C40">
        <w:rPr>
          <w:i/>
        </w:rPr>
        <w:t>x</w:t>
      </w:r>
      <w:r w:rsidR="00A11C73" w:rsidRPr="00A11C73">
        <w:t xml:space="preserve"> устанавливается</w:t>
      </w:r>
      <w:r w:rsidR="00363D3E">
        <w:t xml:space="preserve"> в единицу</w:t>
      </w:r>
      <w:r w:rsidR="00A11C73" w:rsidRPr="00A11C73">
        <w:t xml:space="preserve"> (иначе не используется), а </w:t>
      </w:r>
      <w:r w:rsidR="00A11C73" w:rsidRPr="00ED3C40">
        <w:rPr>
          <w:i/>
        </w:rPr>
        <w:t>x</w:t>
      </w:r>
      <w:r w:rsidR="00A11C73" w:rsidRPr="00A11C73">
        <w:t xml:space="preserve"> записывается на вы</w:t>
      </w:r>
      <w:r w:rsidR="005A0098">
        <w:t>вод</w:t>
      </w:r>
      <w:r w:rsidR="00A11C73" w:rsidRPr="00A11C73">
        <w:t xml:space="preserve"> прямоугольной области (FIFO1). </w:t>
      </w:r>
    </w:p>
    <w:p w:rsidR="00BD7945" w:rsidRPr="00FF428B" w:rsidRDefault="005050D1" w:rsidP="00E9067B">
      <w:pPr>
        <w:ind w:firstLine="708"/>
        <w:jc w:val="both"/>
      </w:pPr>
      <w:r>
        <w:t>Если</w:t>
      </w:r>
      <w:r w:rsidRPr="005050D1">
        <w:t xml:space="preserve"> условие ложно,</w:t>
      </w:r>
      <w:r w:rsidR="00C35929">
        <w:t xml:space="preserve"> то</w:t>
      </w:r>
      <w:r w:rsidRPr="005050D1">
        <w:t xml:space="preserve"> случайная точка может соответствовать клину</w:t>
      </w:r>
      <w:r w:rsidR="002E010C">
        <w:t xml:space="preserve"> </w:t>
      </w:r>
      <w:r w:rsidR="00713ADA">
        <w:t>(</w:t>
      </w:r>
      <w:r w:rsidR="00713ADA">
        <w:rPr>
          <w:lang w:val="en-US"/>
        </w:rPr>
        <w:t>wedge</w:t>
      </w:r>
      <w:r w:rsidR="00713ADA" w:rsidRPr="00713ADA">
        <w:t>)</w:t>
      </w:r>
      <w:r w:rsidRPr="005050D1">
        <w:t xml:space="preserve"> или хвосту</w:t>
      </w:r>
      <w:r w:rsidR="002E010C">
        <w:t xml:space="preserve"> </w:t>
      </w:r>
      <w:r w:rsidR="00713ADA" w:rsidRPr="00E8315E">
        <w:t>(</w:t>
      </w:r>
      <w:r w:rsidR="00713ADA">
        <w:rPr>
          <w:lang w:val="en-US"/>
        </w:rPr>
        <w:t>tail</w:t>
      </w:r>
      <w:r w:rsidR="00713ADA" w:rsidRPr="00E8315E">
        <w:t>)</w:t>
      </w:r>
      <w:r w:rsidRPr="005050D1">
        <w:t>. Затем маркер с</w:t>
      </w:r>
      <w:r w:rsidR="0054618A">
        <w:t>о</w:t>
      </w:r>
      <w:r w:rsidRPr="005050D1">
        <w:t xml:space="preserve"> </w:t>
      </w:r>
      <w:r w:rsidR="0054618A">
        <w:t>сброшенным</w:t>
      </w:r>
      <w:r w:rsidRPr="005050D1">
        <w:t xml:space="preserve"> MSB записывается в FIFO1, а значение </w:t>
      </w:r>
      <w:r w:rsidRPr="00187DBD">
        <w:rPr>
          <w:i/>
        </w:rPr>
        <w:t>x</w:t>
      </w:r>
      <w:r w:rsidRPr="005050D1">
        <w:t xml:space="preserve"> записывается в FIFO2, который связывает </w:t>
      </w:r>
      <w:r w:rsidR="00BA2963">
        <w:t>прямоугольную область данных с O</w:t>
      </w:r>
      <w:proofErr w:type="spellStart"/>
      <w:r w:rsidR="00E8315E">
        <w:rPr>
          <w:lang w:val="en-US"/>
        </w:rPr>
        <w:t>peration</w:t>
      </w:r>
      <w:proofErr w:type="spellEnd"/>
      <w:r w:rsidR="00E8315E" w:rsidRPr="00BA2963">
        <w:t xml:space="preserve"> </w:t>
      </w:r>
      <w:r w:rsidR="00E8315E">
        <w:rPr>
          <w:lang w:val="en-US"/>
        </w:rPr>
        <w:t>Unit</w:t>
      </w:r>
      <w:r w:rsidRPr="005050D1">
        <w:t>. Эта буферизация служит для развязки вычислений прямоугольных областей</w:t>
      </w:r>
      <w:r w:rsidR="00DF29AD">
        <w:t>,</w:t>
      </w:r>
      <w:r w:rsidRPr="005050D1">
        <w:t xml:space="preserve"> либо </w:t>
      </w:r>
      <w:proofErr w:type="spellStart"/>
      <w:r w:rsidRPr="005050D1">
        <w:t>гауссовского</w:t>
      </w:r>
      <w:proofErr w:type="spellEnd"/>
      <w:r w:rsidRPr="005050D1">
        <w:t xml:space="preserve"> случайного числа, либо </w:t>
      </w:r>
      <w:r w:rsidR="001C3118">
        <w:t>маркера, указывающего, что клин/</w:t>
      </w:r>
      <w:r w:rsidRPr="005050D1">
        <w:t>хвост записывается в FIFO1 каждый такт (</w:t>
      </w:r>
      <w:r w:rsidR="00FE3682">
        <w:t>пока</w:t>
      </w:r>
      <w:r w:rsidRPr="005050D1">
        <w:t xml:space="preserve"> он не </w:t>
      </w:r>
      <w:r w:rsidR="00F64C86">
        <w:t>станет заполненным</w:t>
      </w:r>
      <w:r w:rsidRPr="005050D1">
        <w:t xml:space="preserve">). </w:t>
      </w:r>
      <w:r w:rsidR="0077711B">
        <w:t>O</w:t>
      </w:r>
      <w:proofErr w:type="spellStart"/>
      <w:r w:rsidR="0077711B">
        <w:rPr>
          <w:lang w:val="en-US"/>
        </w:rPr>
        <w:t>peration</w:t>
      </w:r>
      <w:proofErr w:type="spellEnd"/>
      <w:r w:rsidR="0077711B" w:rsidRPr="00BA2963">
        <w:t xml:space="preserve"> </w:t>
      </w:r>
      <w:r w:rsidR="0077711B">
        <w:rPr>
          <w:lang w:val="en-US"/>
        </w:rPr>
        <w:t>Unit</w:t>
      </w:r>
      <w:r w:rsidR="0077711B" w:rsidRPr="005050D1">
        <w:t xml:space="preserve"> </w:t>
      </w:r>
      <w:r w:rsidRPr="005050D1">
        <w:t xml:space="preserve">отвечает за обработку входов, полученных через FIFO2, и должен записывать свои выходы в FIFO3. Когда случайная точка x из хвоста или </w:t>
      </w:r>
      <w:r w:rsidR="00FA3279">
        <w:t>клина</w:t>
      </w:r>
      <w:r w:rsidRPr="005050D1">
        <w:t>, MSB значения также устанавливается и записывается в FIFO3.</w:t>
      </w:r>
    </w:p>
    <w:p w:rsidR="00BD7945" w:rsidRDefault="00FA7D54" w:rsidP="00D74F92">
      <w:pPr>
        <w:ind w:firstLine="708"/>
        <w:jc w:val="both"/>
      </w:pPr>
      <w:r w:rsidRPr="00FA7D54">
        <w:t xml:space="preserve">Когда </w:t>
      </w:r>
      <w:r w:rsidR="00D21465">
        <w:t>выходное значение</w:t>
      </w:r>
      <w:r w:rsidRPr="00FA7D54">
        <w:t xml:space="preserve"> считывается из GRNG, из FIFO1</w:t>
      </w:r>
      <w:r w:rsidR="00D21465">
        <w:t xml:space="preserve"> </w:t>
      </w:r>
      <w:r w:rsidR="00D21465" w:rsidRPr="00FA7D54">
        <w:t>считывается число</w:t>
      </w:r>
      <w:r w:rsidRPr="00FA7D54">
        <w:t xml:space="preserve">, а его MSB используется для управления мультиплексором. Если MSB установлен, используется значение из FIFO1, в противном случае возвращается </w:t>
      </w:r>
      <w:r w:rsidR="00624F90">
        <w:t>прочитанное</w:t>
      </w:r>
      <w:r w:rsidRPr="00FA7D54">
        <w:t xml:space="preserve"> из FIFO3. Между тем, если MSB данных из FIFO3 установлен, конечным результатом является </w:t>
      </w:r>
      <w:r w:rsidR="00240507">
        <w:t>валидное</w:t>
      </w:r>
      <w:r w:rsidRPr="00FA7D54">
        <w:t xml:space="preserve"> случайное число, в противном случае это </w:t>
      </w:r>
      <w:r w:rsidR="00C76A55">
        <w:t>ошибочное</w:t>
      </w:r>
      <w:r w:rsidRPr="00FA7D54">
        <w:t xml:space="preserve"> испытание, для которого не генерируется достоверное случайное ч</w:t>
      </w:r>
      <w:r w:rsidR="00FE7297">
        <w:t xml:space="preserve">исло. </w:t>
      </w:r>
      <w:r w:rsidRPr="00FA7D54">
        <w:t>Обратите внимание, что MSB используется как маркер и не является частью случайного числа.</w:t>
      </w:r>
    </w:p>
    <w:p w:rsidR="00A219D5" w:rsidRDefault="00596ACF" w:rsidP="00D74F92">
      <w:pPr>
        <w:ind w:firstLine="708"/>
        <w:jc w:val="both"/>
        <w:rPr>
          <w:i/>
        </w:rPr>
      </w:pPr>
      <w:proofErr w:type="spellStart"/>
      <w:r>
        <w:rPr>
          <w:i/>
        </w:rPr>
        <w:t>Operation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Unit</w:t>
      </w:r>
      <w:proofErr w:type="spellEnd"/>
      <w:r>
        <w:rPr>
          <w:i/>
        </w:rPr>
        <w:t xml:space="preserve"> (OU):</w:t>
      </w:r>
    </w:p>
    <w:p w:rsidR="00596ACF" w:rsidRDefault="00596ACF" w:rsidP="00596ACF">
      <w:pPr>
        <w:ind w:firstLine="708"/>
        <w:jc w:val="both"/>
      </w:pPr>
      <w:r w:rsidRPr="00596ACF">
        <w:t xml:space="preserve">Блок-схема </w:t>
      </w:r>
      <w:r w:rsidR="00FF5EF0">
        <w:rPr>
          <w:i/>
        </w:rPr>
        <w:t>OU</w:t>
      </w:r>
      <w:r w:rsidR="00FF5EF0" w:rsidRPr="00596ACF">
        <w:t xml:space="preserve"> </w:t>
      </w:r>
      <w:r w:rsidRPr="00596ACF">
        <w:t xml:space="preserve">показана на рисунке </w:t>
      </w:r>
      <w:r w:rsidR="00DB6CA8">
        <w:t>ниже</w:t>
      </w:r>
      <w:r w:rsidRPr="00596ACF">
        <w:t xml:space="preserve">. Она организована как </w:t>
      </w:r>
      <w:r w:rsidR="006F1E67">
        <w:t>регистровый файл</w:t>
      </w:r>
      <w:r w:rsidRPr="00596ACF">
        <w:t xml:space="preserve"> и ALU, котор</w:t>
      </w:r>
      <w:r w:rsidR="000E01C1">
        <w:t>ый</w:t>
      </w:r>
      <w:r w:rsidRPr="00596ACF">
        <w:t xml:space="preserve"> включает в себя два сумматора и </w:t>
      </w:r>
      <w:r w:rsidR="00246084">
        <w:t>у</w:t>
      </w:r>
      <w:r w:rsidR="008641CC">
        <w:t xml:space="preserve">множитель. Кроме </w:t>
      </w:r>
      <w:r w:rsidRPr="00596ACF">
        <w:t>того</w:t>
      </w:r>
      <w:r w:rsidR="008641CC">
        <w:t>,</w:t>
      </w:r>
      <w:r w:rsidRPr="00596ACF">
        <w:t xml:space="preserve"> </w:t>
      </w:r>
      <w:r w:rsidR="00351C64">
        <w:rPr>
          <w:lang w:val="en-US"/>
        </w:rPr>
        <w:t>ROM</w:t>
      </w:r>
      <w:r w:rsidRPr="00596ACF">
        <w:t xml:space="preserve">, используемое для хранения полиномиальных коэффициентов для вычисления элементарных функций </w:t>
      </w:r>
      <w:proofErr w:type="spellStart"/>
      <w:r w:rsidRPr="00596ACF">
        <w:t>ln</w:t>
      </w:r>
      <w:proofErr w:type="spellEnd"/>
      <w:r w:rsidRPr="00596ACF">
        <w:t xml:space="preserve"> и </w:t>
      </w:r>
      <w:proofErr w:type="spellStart"/>
      <w:r w:rsidRPr="00596ACF">
        <w:t>exp</w:t>
      </w:r>
      <w:proofErr w:type="spellEnd"/>
      <w:r w:rsidRPr="00596ACF">
        <w:t xml:space="preserve">. </w:t>
      </w:r>
      <w:r w:rsidR="00CB3927">
        <w:rPr>
          <w:i/>
        </w:rPr>
        <w:t>OU</w:t>
      </w:r>
      <w:r w:rsidR="00CB3927" w:rsidRPr="00596ACF">
        <w:t xml:space="preserve"> </w:t>
      </w:r>
      <w:r w:rsidRPr="00596ACF">
        <w:t>упорядочивается через конечный автомат.</w:t>
      </w:r>
    </w:p>
    <w:p w:rsidR="00201110" w:rsidRPr="00596ACF" w:rsidRDefault="004A3113" w:rsidP="00596ACF">
      <w:pPr>
        <w:ind w:firstLine="708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013860" cy="2309203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818" cy="23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45" w:rsidRPr="00FF428B" w:rsidRDefault="00BD7945" w:rsidP="00DA1DA6">
      <w:pPr>
        <w:pStyle w:val="a6"/>
      </w:pPr>
    </w:p>
    <w:p w:rsidR="00BD7945" w:rsidRDefault="004A3113" w:rsidP="00DA1DA6">
      <w:pPr>
        <w:pStyle w:val="a6"/>
      </w:pPr>
      <w:proofErr w:type="spellStart"/>
      <w:r w:rsidRPr="004A3113">
        <w:rPr>
          <w:i/>
        </w:rPr>
        <w:t>Polynomial</w:t>
      </w:r>
      <w:proofErr w:type="spellEnd"/>
      <w:r w:rsidRPr="004A3113">
        <w:rPr>
          <w:i/>
        </w:rPr>
        <w:t xml:space="preserve"> </w:t>
      </w:r>
      <w:proofErr w:type="spellStart"/>
      <w:r w:rsidRPr="004A3113">
        <w:rPr>
          <w:i/>
        </w:rPr>
        <w:t>Evaluation</w:t>
      </w:r>
      <w:proofErr w:type="spellEnd"/>
      <w:r>
        <w:t>:</w:t>
      </w:r>
    </w:p>
    <w:p w:rsidR="004A3113" w:rsidRPr="00FF428B" w:rsidRDefault="004A3113" w:rsidP="00436A02">
      <w:pPr>
        <w:ind w:firstLine="708"/>
        <w:jc w:val="both"/>
      </w:pPr>
      <w:r w:rsidRPr="004A3113">
        <w:t>OU вычисля</w:t>
      </w:r>
      <w:r w:rsidR="00436A02">
        <w:t>т</w:t>
      </w:r>
      <w:r w:rsidRPr="004A3113">
        <w:t xml:space="preserve"> функции </w:t>
      </w:r>
      <w:proofErr w:type="spellStart"/>
      <w:r w:rsidRPr="004A3113">
        <w:t>ln</w:t>
      </w:r>
      <w:proofErr w:type="spellEnd"/>
      <w:r w:rsidRPr="004A3113">
        <w:t xml:space="preserve"> и </w:t>
      </w:r>
      <w:proofErr w:type="spellStart"/>
      <w:r w:rsidRPr="004A3113">
        <w:t>exp</w:t>
      </w:r>
      <w:proofErr w:type="spellEnd"/>
      <w:r w:rsidRPr="004A3113">
        <w:t xml:space="preserve"> в строках 19 и 22 псевдокода Зи</w:t>
      </w:r>
      <w:r w:rsidR="00AE1AF7">
        <w:t>кк</w:t>
      </w:r>
      <w:r w:rsidRPr="004A3113">
        <w:t>урата соответственно. Это, оказывается, является наиболее вычислительно дорогостоящей частью алгоритма Зи</w:t>
      </w:r>
      <w:r w:rsidR="009E6253">
        <w:t>кк</w:t>
      </w:r>
      <w:r w:rsidRPr="004A3113">
        <w:t xml:space="preserve">урата, но, к счастью, поскольку они соответствуют областям клина и хвоста, которые встречаются с гораздо меньшей вероятностью, чем прямоугольные области, скорость, с которой приходится вычислять эти элементарные функции, не является </w:t>
      </w:r>
      <w:r w:rsidR="00CD6984">
        <w:t>настолько критической</w:t>
      </w:r>
      <w:r w:rsidRPr="004A3113">
        <w:t>. В качестве примера, дл</w:t>
      </w:r>
      <w:r w:rsidR="006201CA">
        <w:t xml:space="preserve">я n = 256, </w:t>
      </w:r>
      <w:r w:rsidRPr="004A3113">
        <w:t>и</w:t>
      </w:r>
      <w:r w:rsidR="006201CA">
        <w:t>спользуемой</w:t>
      </w:r>
      <w:r w:rsidRPr="004A3113">
        <w:t xml:space="preserve"> в нашей реализации, объединенная вероятность отклонения клина, хвоста</w:t>
      </w:r>
      <w:r w:rsidR="00595521">
        <w:t xml:space="preserve"> или образца составляет 1,5%</w:t>
      </w:r>
      <w:r w:rsidRPr="004A3113">
        <w:t>, и поэтому скорость для этих секций должна составлять только 1,5% от скорости для прямоугольной области.</w:t>
      </w:r>
    </w:p>
    <w:p w:rsidR="00BD7945" w:rsidRDefault="00595521" w:rsidP="00F41D6D">
      <w:pPr>
        <w:ind w:firstLine="708"/>
      </w:pPr>
      <w:r>
        <w:t xml:space="preserve">Прямая оценка полинома включает в себя оценку каждого монома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ED598C" w:rsidRPr="0098277B">
        <w:t xml:space="preserve"> </w:t>
      </w:r>
      <w:r>
        <w:t xml:space="preserve">индивидуально. </w:t>
      </w:r>
      <w:r w:rsidR="0098277B">
        <w:t>Она</w:t>
      </w:r>
      <w:r>
        <w:t xml:space="preserve"> принимает i умножений для каждого одночлена и n дополнений, в результате чего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45AA4" w:rsidRPr="00B378CF">
        <w:t xml:space="preserve"> </w:t>
      </w:r>
      <w:r>
        <w:t>умножений для многочлена</w:t>
      </w:r>
      <w:r w:rsidR="00B378CF">
        <w:t xml:space="preserve"> степени n. Правило Горнера</w:t>
      </w:r>
      <w:r>
        <w:t xml:space="preserve">, как правило, используется как в программной, так и в аппаратной реализации, обеспечивает лучшую численную стабильность и эффективность, умножая </w:t>
      </w:r>
      <w:r w:rsidR="00667045">
        <w:t>члены</w:t>
      </w:r>
      <w:r>
        <w:t xml:space="preserve"> как:</w:t>
      </w:r>
      <w:r w:rsidR="00F41D6D" w:rsidRPr="00F41D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x+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41D6D">
        <w:t xml:space="preserve">. </w:t>
      </w:r>
      <w:r>
        <w:t>Вычисление начинается с самых внутренних скобок, используя коэффициенты высшей степени и</w:t>
      </w:r>
      <w:r w:rsidR="0018151B" w:rsidRPr="0018151B">
        <w:t xml:space="preserve"> </w:t>
      </w:r>
      <w:r w:rsidR="0018151B">
        <w:t>пробираясь</w:t>
      </w:r>
      <w:r>
        <w:t xml:space="preserve"> наружу.</w:t>
      </w:r>
    </w:p>
    <w:p w:rsidR="003B29AF" w:rsidRDefault="003B29AF" w:rsidP="00F41D6D">
      <w:pPr>
        <w:ind w:firstLine="708"/>
        <w:rPr>
          <w:i/>
          <w:lang w:val="en-US"/>
        </w:rPr>
      </w:pPr>
      <w:r w:rsidRPr="003B29AF">
        <w:rPr>
          <w:i/>
          <w:lang w:val="en-US"/>
        </w:rPr>
        <w:t>C</w:t>
      </w:r>
      <w:r>
        <w:rPr>
          <w:i/>
          <w:lang w:val="en-US"/>
        </w:rPr>
        <w:t>ontrol Logic with State Machine:</w:t>
      </w:r>
    </w:p>
    <w:p w:rsidR="003B29AF" w:rsidRPr="008C4691" w:rsidRDefault="008C4691" w:rsidP="00701BED">
      <w:pPr>
        <w:ind w:firstLine="708"/>
        <w:jc w:val="both"/>
      </w:pPr>
      <w:r>
        <w:t>Здесь используется конечный</w:t>
      </w:r>
      <w:r w:rsidR="00C04DEB">
        <w:t xml:space="preserve"> </w:t>
      </w:r>
      <w:r>
        <w:t>автомат</w:t>
      </w:r>
      <w:r w:rsidRPr="008C4691">
        <w:t xml:space="preserve"> для реализации логики управления. </w:t>
      </w:r>
      <w:r w:rsidR="00B5423A">
        <w:t>А</w:t>
      </w:r>
      <w:r w:rsidRPr="008C4691">
        <w:t xml:space="preserve">втомат начинается с </w:t>
      </w:r>
      <w:r w:rsidR="007D2F96">
        <w:t xml:space="preserve">состояния </w:t>
      </w:r>
      <w:r w:rsidR="00B5423A" w:rsidRPr="00B5423A">
        <w:t>“</w:t>
      </w:r>
      <w:r w:rsidR="00B5423A">
        <w:rPr>
          <w:lang w:val="en-US"/>
        </w:rPr>
        <w:t>S</w:t>
      </w:r>
      <w:r w:rsidR="00B5423A" w:rsidRPr="00B5423A">
        <w:t>_</w:t>
      </w:r>
      <w:r w:rsidR="00B5423A">
        <w:rPr>
          <w:lang w:val="en-US"/>
        </w:rPr>
        <w:t>Start</w:t>
      </w:r>
      <w:r w:rsidR="00B5423A" w:rsidRPr="00B5423A">
        <w:t xml:space="preserve">” </w:t>
      </w:r>
      <w:r w:rsidR="00B5423A">
        <w:t>и сначала ждет, пока</w:t>
      </w:r>
      <w:r w:rsidRPr="008C4691">
        <w:t xml:space="preserve"> сигнал </w:t>
      </w:r>
      <w:r w:rsidRPr="008C4691">
        <w:rPr>
          <w:lang w:val="en-US"/>
        </w:rPr>
        <w:t>REQ</w:t>
      </w:r>
      <w:r w:rsidRPr="008C4691">
        <w:t xml:space="preserve">, который соответствует </w:t>
      </w:r>
      <w:r w:rsidRPr="008C4691">
        <w:rPr>
          <w:lang w:val="en-US"/>
        </w:rPr>
        <w:t>FIFO</w:t>
      </w:r>
      <w:r w:rsidRPr="008C4691">
        <w:t>2,</w:t>
      </w:r>
      <w:r w:rsidR="00B5423A">
        <w:t xml:space="preserve"> </w:t>
      </w:r>
      <w:r w:rsidR="00520587">
        <w:t>перестанет быть пустым</w:t>
      </w:r>
      <w:r w:rsidRPr="008C4691">
        <w:t xml:space="preserve">. Когда сигнал </w:t>
      </w:r>
      <w:r w:rsidRPr="008C4691">
        <w:rPr>
          <w:lang w:val="en-US"/>
        </w:rPr>
        <w:t>REQ</w:t>
      </w:r>
      <w:r w:rsidRPr="008C4691">
        <w:t xml:space="preserve"> </w:t>
      </w:r>
      <w:r w:rsidR="004A5697">
        <w:t>валиден</w:t>
      </w:r>
      <w:r w:rsidRPr="008C4691">
        <w:t xml:space="preserve">, конечный автомат делает выбор между различными последовательностями состояний для областей клина и хвоста в зависимости от того, равен ли сигнал </w:t>
      </w:r>
      <w:r w:rsidRPr="008C4691">
        <w:rPr>
          <w:lang w:val="en-US"/>
        </w:rPr>
        <w:t>INDEX</w:t>
      </w:r>
      <w:r w:rsidRPr="008C4691">
        <w:t xml:space="preserve"> </w:t>
      </w:r>
      <w:r w:rsidR="00F939CE">
        <w:t>единицы</w:t>
      </w:r>
      <w:r w:rsidRPr="008C4691">
        <w:t xml:space="preserve"> </w:t>
      </w:r>
      <w:r w:rsidR="00F939CE">
        <w:t>или нулю</w:t>
      </w:r>
      <w:r w:rsidRPr="008C4691">
        <w:t xml:space="preserve"> соответственно. Конечный автомат генерирует адрес </w:t>
      </w:r>
      <w:r w:rsidR="00102D34">
        <w:t xml:space="preserve">для </w:t>
      </w:r>
      <w:r w:rsidRPr="008C4691">
        <w:t>коэффициентов</w:t>
      </w:r>
      <w:r w:rsidR="00102D34">
        <w:t>, хранящихся в памяти</w:t>
      </w:r>
      <w:r w:rsidRPr="008C4691">
        <w:t xml:space="preserve">, сигналы считывания и записи для </w:t>
      </w:r>
      <w:r w:rsidR="001A4927">
        <w:t>регистрового файла</w:t>
      </w:r>
      <w:r w:rsidRPr="008C4691">
        <w:t xml:space="preserve"> и сигнал выбора мультиплексора.</w:t>
      </w:r>
      <w:r w:rsidR="008C2FEA">
        <w:t xml:space="preserve"> </w:t>
      </w:r>
      <w:r w:rsidR="008C2FEA" w:rsidRPr="008C2FEA">
        <w:t xml:space="preserve">В случае клина (строки 22-23 в псевдокоде) функция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8C2FEA" w:rsidRPr="008C2FEA">
        <w:t xml:space="preserve"> оценивается в </w:t>
      </w:r>
      <w:r w:rsidR="00BF6496">
        <w:t xml:space="preserve">состоянии </w:t>
      </w:r>
      <w:r w:rsidR="008C2FEA">
        <w:t>S_EXP</w:t>
      </w:r>
      <w:r w:rsidR="008C2FEA" w:rsidRPr="008C2FEA">
        <w:t xml:space="preserve"> и сравнивается </w:t>
      </w:r>
      <w:r w:rsidR="008C2FEA">
        <w:t xml:space="preserve">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×U</m:t>
        </m:r>
      </m:oMath>
      <w:r w:rsidR="008C2FEA">
        <w:t xml:space="preserve"> </w:t>
      </w:r>
      <w:r w:rsidR="008C2FEA" w:rsidRPr="008C2FEA">
        <w:t xml:space="preserve">в </w:t>
      </w:r>
      <w:r w:rsidR="006100A4">
        <w:rPr>
          <w:lang w:val="en-US"/>
        </w:rPr>
        <w:t>S</w:t>
      </w:r>
      <w:r w:rsidR="006100A4" w:rsidRPr="006100A4">
        <w:t>_</w:t>
      </w:r>
      <w:r w:rsidR="006100A4">
        <w:rPr>
          <w:lang w:val="en-US"/>
        </w:rPr>
        <w:t>WEDGE</w:t>
      </w:r>
      <w:r w:rsidR="008C2FEA" w:rsidRPr="008C2FEA">
        <w:t xml:space="preserve"> </w:t>
      </w:r>
      <w:r w:rsidR="006100A4">
        <w:t>состоянии</w:t>
      </w:r>
      <w:r w:rsidR="008C2FEA" w:rsidRPr="008C2FEA">
        <w:t xml:space="preserve">. Если INDEX = 0, мы оцениваем область хвоста (строки 16-21 в псевдокоде). </w:t>
      </w:r>
      <w:r w:rsidR="006100A4">
        <w:t>Автомат</w:t>
      </w:r>
      <w:r w:rsidR="008C2FEA" w:rsidRPr="008C2FEA">
        <w:t xml:space="preserve"> будет вычислять два </w:t>
      </w:r>
      <w:r w:rsidR="006100A4">
        <w:t>логарифма</w:t>
      </w:r>
      <w:r w:rsidR="008C2FEA" w:rsidRPr="008C2FEA">
        <w:t xml:space="preserve"> и выполнять сравнение в </w:t>
      </w:r>
      <w:r w:rsidR="009A6046">
        <w:rPr>
          <w:lang w:val="en-US"/>
        </w:rPr>
        <w:t>S</w:t>
      </w:r>
      <w:r w:rsidR="009A6046" w:rsidRPr="009A6046">
        <w:t>_</w:t>
      </w:r>
      <w:r w:rsidR="009A6046">
        <w:rPr>
          <w:lang w:val="en-US"/>
        </w:rPr>
        <w:t>LOG</w:t>
      </w:r>
      <w:r w:rsidR="009A6046" w:rsidRPr="009A6046">
        <w:t xml:space="preserve"> </w:t>
      </w:r>
      <w:r w:rsidR="009A6046">
        <w:t xml:space="preserve">и </w:t>
      </w:r>
      <w:r w:rsidR="009A6046">
        <w:rPr>
          <w:lang w:val="en-US"/>
        </w:rPr>
        <w:t>S</w:t>
      </w:r>
      <w:r w:rsidR="009A6046" w:rsidRPr="00656AF3">
        <w:t>_</w:t>
      </w:r>
      <w:r w:rsidR="009A6046">
        <w:rPr>
          <w:lang w:val="en-US"/>
        </w:rPr>
        <w:t>STATE</w:t>
      </w:r>
      <w:r w:rsidR="008C2FEA" w:rsidRPr="008C2FEA">
        <w:t xml:space="preserve"> состояни</w:t>
      </w:r>
      <w:r w:rsidR="00466FEF">
        <w:t>ях</w:t>
      </w:r>
      <w:r w:rsidR="008C2FEA" w:rsidRPr="008C2FEA">
        <w:t xml:space="preserve"> соответственно. Вывод из клиновых или хвостовых вычисле</w:t>
      </w:r>
      <w:r w:rsidR="00656AF3">
        <w:t xml:space="preserve">ний записывается в FIFO3 в состоянии </w:t>
      </w:r>
      <w:r w:rsidR="00656AF3">
        <w:rPr>
          <w:lang w:val="en-US"/>
        </w:rPr>
        <w:t>S</w:t>
      </w:r>
      <w:r w:rsidR="00656AF3" w:rsidRPr="004A6574">
        <w:t>_</w:t>
      </w:r>
      <w:r w:rsidR="00656AF3">
        <w:rPr>
          <w:lang w:val="en-US"/>
        </w:rPr>
        <w:t>END</w:t>
      </w:r>
      <w:r w:rsidR="008C2FEA" w:rsidRPr="008C2FEA">
        <w:t xml:space="preserve">. После этой </w:t>
      </w:r>
      <w:r w:rsidR="008C2FEA" w:rsidRPr="008C2FEA">
        <w:lastRenderedPageBreak/>
        <w:t xml:space="preserve">операции конечный автомат </w:t>
      </w:r>
      <w:r w:rsidR="00FF20C4">
        <w:t>переходит</w:t>
      </w:r>
      <w:r w:rsidR="008C2FEA" w:rsidRPr="008C2FEA">
        <w:t xml:space="preserve"> в </w:t>
      </w:r>
      <w:r w:rsidR="004A6574">
        <w:rPr>
          <w:lang w:val="en-US"/>
        </w:rPr>
        <w:t>S</w:t>
      </w:r>
      <w:r w:rsidR="004A6574" w:rsidRPr="00A06FC9">
        <w:t>_</w:t>
      </w:r>
      <w:r w:rsidR="004A6574">
        <w:rPr>
          <w:lang w:val="en-US"/>
        </w:rPr>
        <w:t>NULL</w:t>
      </w:r>
      <w:r w:rsidR="008C2FEA" w:rsidRPr="008C2FEA">
        <w:t xml:space="preserve"> состояние, </w:t>
      </w:r>
      <w:r w:rsidR="004D4406">
        <w:t>ожидая</w:t>
      </w:r>
      <w:r w:rsidR="008C2FEA" w:rsidRPr="008C2FEA">
        <w:t xml:space="preserve"> </w:t>
      </w:r>
      <w:r w:rsidR="00374BB9">
        <w:t>очередного</w:t>
      </w:r>
      <w:r w:rsidR="00D820E6">
        <w:t xml:space="preserve"> сигнала REQ.</w:t>
      </w:r>
    </w:p>
    <w:p w:rsidR="00C139D9" w:rsidRDefault="00C139D9" w:rsidP="00C139D9">
      <w:pPr>
        <w:pStyle w:val="2"/>
      </w:pPr>
      <w:bookmarkStart w:id="601" w:name="_Toc493000376"/>
      <w:r>
        <w:t>Потребление ресурсов ПЛИС:</w:t>
      </w:r>
      <w:bookmarkEnd w:id="601"/>
    </w:p>
    <w:p w:rsidR="00C139D9" w:rsidRPr="00C139D9" w:rsidRDefault="0021491B" w:rsidP="00C139D9">
      <w:r>
        <w:rPr>
          <w:noProof/>
          <w:lang w:eastAsia="ru-RU"/>
        </w:rPr>
        <w:drawing>
          <wp:inline distT="0" distB="0" distL="0" distR="0">
            <wp:extent cx="5940425" cy="17703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45" w:rsidRPr="008C4691" w:rsidRDefault="00BD7945" w:rsidP="00DA1DA6">
      <w:pPr>
        <w:pStyle w:val="a6"/>
      </w:pPr>
    </w:p>
    <w:p w:rsidR="00BD7945" w:rsidRPr="008C4691" w:rsidRDefault="00BD7945" w:rsidP="00DA1DA6">
      <w:pPr>
        <w:pStyle w:val="a6"/>
      </w:pPr>
    </w:p>
    <w:p w:rsidR="00AE4AA6" w:rsidRDefault="00AE4AA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  <w:r>
        <w:br w:type="page"/>
      </w:r>
    </w:p>
    <w:p w:rsidR="009C06B5" w:rsidRDefault="00AE4AA6" w:rsidP="00AE4AA6">
      <w:pPr>
        <w:pStyle w:val="1"/>
      </w:pPr>
      <w:bookmarkStart w:id="602" w:name="_Toc493000377"/>
      <w:r>
        <w:lastRenderedPageBreak/>
        <w:t>Заключение</w:t>
      </w:r>
      <w:bookmarkEnd w:id="602"/>
    </w:p>
    <w:p w:rsidR="009C06B5" w:rsidRDefault="009C06B5" w:rsidP="00AE4AA6">
      <w:pPr>
        <w:pStyle w:val="1"/>
      </w:pPr>
    </w:p>
    <w:p w:rsidR="00A43B73" w:rsidRDefault="009C06B5" w:rsidP="005A20D4">
      <w:pPr>
        <w:jc w:val="both"/>
      </w:pPr>
      <w:r>
        <w:tab/>
        <w:t>Как было сказано во вступлении, с</w:t>
      </w:r>
      <w:r w:rsidRPr="00320EA8">
        <w:t>реди всех источников шума наиболее распространенным на практике и наиболее широко используемым в качестве модели случайного процесса являетс</w:t>
      </w:r>
      <w:r>
        <w:t>я шум, описываемый нормальным (</w:t>
      </w:r>
      <w:proofErr w:type="spellStart"/>
      <w:r>
        <w:t>Г</w:t>
      </w:r>
      <w:r w:rsidRPr="00320EA8">
        <w:t>ауссовским</w:t>
      </w:r>
      <w:proofErr w:type="spellEnd"/>
      <w:r w:rsidRPr="00320EA8">
        <w:t>) распределением</w:t>
      </w:r>
      <w:r w:rsidR="005A20D4">
        <w:t xml:space="preserve">. Множество работ посвящено реализации генераторов шума различными математическими принципами. Из всей массы различных алгоритмов мною были выделены три основных: метода Бокса-Мюллера, метод Уоллеса, метод Зиккурата. Эти три алгоритма работают по </w:t>
      </w:r>
      <w:r w:rsidR="00916F82">
        <w:t xml:space="preserve">совершенно </w:t>
      </w:r>
      <w:r w:rsidR="005A20D4">
        <w:t>разным математическим принципам</w:t>
      </w:r>
      <w:r w:rsidR="00916F82">
        <w:t>, представляя основные подходы к реализациям генераторов шума: метод трансформации, метод отклонения, метод рекурсии</w:t>
      </w:r>
      <w:r w:rsidR="005A20D4">
        <w:t>. У каждого есть свои недостатки: у Бокса-Мюллера – высчитывание сложных математических функций, у Зиккурата – большое количес</w:t>
      </w:r>
      <w:r w:rsidR="00521399">
        <w:t xml:space="preserve">тво констант и долгий процесс </w:t>
      </w:r>
      <w:r w:rsidR="005A20D4">
        <w:t xml:space="preserve">генерации случайного числа из хвоста </w:t>
      </w:r>
      <w:proofErr w:type="spellStart"/>
      <w:r w:rsidR="005A20D4">
        <w:t>Гауссовского</w:t>
      </w:r>
      <w:proofErr w:type="spellEnd"/>
      <w:r w:rsidR="005A20D4">
        <w:t xml:space="preserve"> распределения, у Уоллеса – возможные корреляции между выходными значениями.</w:t>
      </w:r>
      <w:r w:rsidR="008B25CF">
        <w:t xml:space="preserve"> Также эти алгоритмы обладают рядом преимуществ перед всеми остальными: Уоллес дают самые высокие показатели по частоте, </w:t>
      </w:r>
      <w:proofErr w:type="spellStart"/>
      <w:r w:rsidR="008B25CF">
        <w:t>Зиккурат</w:t>
      </w:r>
      <w:proofErr w:type="spellEnd"/>
      <w:r w:rsidR="008B25CF">
        <w:t xml:space="preserve"> дает наиболее высокую точность</w:t>
      </w:r>
      <w:r w:rsidR="00521399">
        <w:t>, Бокс-Мюллер, наверно, самый популярный и также наиболее прост в реализации</w:t>
      </w:r>
      <w:r w:rsidR="008B25CF">
        <w:t xml:space="preserve">. </w:t>
      </w:r>
      <w:r w:rsidR="00A43B73">
        <w:br w:type="page"/>
      </w:r>
    </w:p>
    <w:bookmarkStart w:id="603" w:name="_Toc493000378" w:displacedByCustomXml="next"/>
    <w:sdt>
      <w:sdtPr>
        <w:rPr>
          <w:rFonts w:ascii="Liberation Mono" w:eastAsiaTheme="minorHAnsi" w:hAnsi="Liberation Mono" w:cs="Liberation Mono"/>
          <w:color w:val="auto"/>
          <w:sz w:val="22"/>
          <w:szCs w:val="22"/>
          <w:lang w:eastAsia="en-US"/>
        </w:rPr>
        <w:id w:val="2104986674"/>
        <w:docPartObj>
          <w:docPartGallery w:val="Bibliographies"/>
          <w:docPartUnique/>
        </w:docPartObj>
      </w:sdtPr>
      <w:sdtEndPr>
        <w:rPr>
          <w:rFonts w:eastAsia="MS Mincho"/>
        </w:rPr>
      </w:sdtEndPr>
      <w:sdtContent>
        <w:p w:rsidR="00551568" w:rsidRDefault="00551568">
          <w:pPr>
            <w:pStyle w:val="1"/>
          </w:pPr>
          <w:r>
            <w:t>Список литературы</w:t>
          </w:r>
          <w:bookmarkEnd w:id="603"/>
        </w:p>
        <w:sdt>
          <w:sdtPr>
            <w:id w:val="111145805"/>
            <w:bibliography/>
          </w:sdtPr>
          <w:sdtEndPr/>
          <w:sdtContent>
            <w:p w:rsidR="001248B2" w:rsidRDefault="00551568" w:rsidP="001248B2">
              <w:pPr>
                <w:pStyle w:val="a4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248B2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2"/>
                <w:gridCol w:w="8883"/>
              </w:tblGrid>
              <w:tr w:rsidR="001248B2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rPr>
                        <w:noProof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 xml:space="preserve">Thomas D.B..L.W..L.P.H.W..A.V.J.D. Gaussian random number generators // ACM Comput. </w:t>
                    </w:r>
                    <w:r>
                      <w:rPr>
                        <w:noProof/>
                      </w:rPr>
                      <w:t>Surv., Vol. 4, No. 11, October 2007. pp. 1-38.</w:t>
                    </w:r>
                  </w:p>
                </w:tc>
              </w:tr>
              <w:tr w:rsidR="001248B2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rPr>
                        <w:noProof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 xml:space="preserve">WALLACE C.S. Fast pseudorandom generators for normal and exponential variates // ACM Trans. </w:t>
                    </w:r>
                    <w:r>
                      <w:rPr>
                        <w:noProof/>
                      </w:rPr>
                      <w:t>Math. Softw., Vol. 22, No. 1, 1996. pp. 119-127.</w:t>
                    </w:r>
                  </w:p>
                </w:tc>
              </w:tr>
              <w:tr w:rsidR="001248B2" w:rsidRPr="00BD693C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Pr="001248B2" w:rsidRDefault="001248B2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>MARSAGLIA G..T.W.W. The ziggurat method for generating random variables // J. Statis., Vol. 5, No. 8, 2000. pp. 1-7.</w:t>
                    </w:r>
                  </w:p>
                </w:tc>
              </w:tr>
              <w:tr w:rsidR="001248B2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rPr>
                        <w:noProof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 xml:space="preserve">MARSAGLIA G.A.T.W.W. The Monty Python method for generating random variables // ACM Trans. </w:t>
                    </w:r>
                    <w:r>
                      <w:rPr>
                        <w:noProof/>
                      </w:rPr>
                      <w:t>Math. Softw., Vol. 24, No. 3, 1998. pp. 341-350.</w:t>
                    </w:r>
                  </w:p>
                </w:tc>
              </w:tr>
              <w:tr w:rsidR="001248B2" w:rsidRPr="00BD693C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Pr="001248B2" w:rsidRDefault="001248B2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>WICHURA M.J. Algorithm AS 241: The percentage points of the normal distribution // Appl., Vol. 37, No. 3, 1988. pp. 477-484.</w:t>
                    </w:r>
                  </w:p>
                </w:tc>
              </w:tr>
              <w:tr w:rsidR="001248B2" w:rsidRPr="00BD693C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Pr="001248B2" w:rsidRDefault="001248B2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>KABAL P. Generating Gaussian pseudo-random deviates // Tech. Rep., Department of Electrical and Computer Engineering, McGill University, 2000.</w:t>
                    </w:r>
                  </w:p>
                </w:tc>
              </w:tr>
              <w:tr w:rsidR="001248B2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rPr>
                        <w:noProof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 xml:space="preserve">KNOP R. Remark on Algorithm 334 [g5]: normal random deviates. // Comm. </w:t>
                    </w:r>
                    <w:r>
                      <w:rPr>
                        <w:noProof/>
                      </w:rPr>
                      <w:t>ACM, Vol. 12, No. 5, 1969. P. 281.</w:t>
                    </w:r>
                  </w:p>
                </w:tc>
              </w:tr>
              <w:tr w:rsidR="001248B2" w:rsidRPr="00BD693C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Pr="001248B2" w:rsidRDefault="001248B2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>LEVA J.L. A fast normal random number generator // ACM Trans. Math. Softw, Vol. 18, No. 4, 1992. pp. 449-453.</w:t>
                    </w:r>
                  </w:p>
                </w:tc>
              </w:tr>
              <w:tr w:rsidR="001248B2" w:rsidRPr="00BD693C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Pr="001248B2" w:rsidRDefault="001248B2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>MARSAGLIA G.A.B.T.A. convenient method for generating normal variables // SIAM Rev., Vol. 6, No. 3, 1964. pp. 260-264.</w:t>
                    </w:r>
                  </w:p>
                </w:tc>
              </w:tr>
              <w:tr w:rsidR="001248B2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rPr>
                        <w:noProof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 xml:space="preserve">BRENT R.P. Algorithm 488: A Gaussian pseudo-random number generator // Comm. </w:t>
                    </w:r>
                    <w:r>
                      <w:rPr>
                        <w:noProof/>
                      </w:rPr>
                      <w:t>ACM, Vol. 17, No. 12, 1974. pp. 704-706.</w:t>
                    </w:r>
                  </w:p>
                </w:tc>
              </w:tr>
              <w:tr w:rsidR="001248B2" w:rsidRPr="00BD693C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Pr="001248B2" w:rsidRDefault="001248B2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>BOX G.E.P.A.M.E. A note on the generation of random normal deviates. // Annals Math.Stat., Vol. 29, No. 2, 1958. pp. 610-611.</w:t>
                    </w:r>
                  </w:p>
                </w:tc>
              </w:tr>
              <w:tr w:rsidR="001248B2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rPr>
                        <w:noProof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 xml:space="preserve">AHRENS J.H.A.D.U. Efficient table-free sampling methods for the exponential, Cauchy, and normal distributions // Comm. </w:t>
                    </w:r>
                    <w:r>
                      <w:rPr>
                        <w:noProof/>
                      </w:rPr>
                      <w:t>ACM, Vol. 31, No. 11, 1988.</w:t>
                    </w:r>
                  </w:p>
                </w:tc>
              </w:tr>
              <w:tr w:rsidR="001248B2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rPr>
                        <w:noProof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 xml:space="preserve">KINDERMAN A.J.A.M.J.F. Computer generation of random variables using the ratio of // ACM Trans. </w:t>
                    </w:r>
                    <w:r>
                      <w:rPr>
                        <w:noProof/>
                      </w:rPr>
                      <w:t>Math. Softw., Vol. 3, No. 3, 1977. pp. 257–260.</w:t>
                    </w:r>
                  </w:p>
                </w:tc>
              </w:tr>
              <w:tr w:rsidR="001248B2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rPr>
                        <w:noProof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 xml:space="preserve">BOX G.E.P. A note on the generation of random normal deviates // Annals Math. </w:t>
                    </w:r>
                    <w:r>
                      <w:rPr>
                        <w:noProof/>
                      </w:rPr>
                      <w:t>Stat., Vol. 29, 1958a. pp. 610–611.</w:t>
                    </w:r>
                  </w:p>
                </w:tc>
              </w:tr>
              <w:tr w:rsidR="001248B2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rPr>
                        <w:noProof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 xml:space="preserve">MULLER M.E. A comparison of methods for generating normal deviates on digital computers // J. ACM, Vol. 6, No. 3, 1959.. </w:t>
                    </w:r>
                    <w:r>
                      <w:rPr>
                        <w:noProof/>
                      </w:rPr>
                      <w:t>pp. 376-383.</w:t>
                    </w:r>
                  </w:p>
                </w:tc>
              </w:tr>
              <w:tr w:rsidR="001248B2" w:rsidRPr="00BD693C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Pr="001248B2" w:rsidRDefault="001248B2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 xml:space="preserve">Malik J.S. An efficient hardware implementation of high quality AWGN generator using Box-Muller method // The 11th International </w:t>
                    </w:r>
                    <w:r w:rsidRPr="001248B2">
                      <w:rPr>
                        <w:noProof/>
                        <w:lang w:val="en-US"/>
                      </w:rPr>
                      <w:lastRenderedPageBreak/>
                      <w:t>Symposium on Communication &amp; Information Technologies (ISCIT 2011), October 2011. pp. 449-454.</w:t>
                    </w:r>
                  </w:p>
                </w:tc>
              </w:tr>
              <w:tr w:rsidR="001248B2" w:rsidRPr="00BD693C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Pr="001248B2" w:rsidRDefault="001248B2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>Boutillon E. Design of High Speed AWGN Communication Channel Emulator // AICSP, 2003.</w:t>
                    </w:r>
                  </w:p>
                </w:tc>
              </w:tr>
              <w:tr w:rsidR="001248B2" w:rsidRPr="00BD693C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Pr="001248B2" w:rsidRDefault="001248B2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>Additive White Gaussian Noise (AWGN) Core // v1.0, Xilinx Inc., 2002.</w:t>
                    </w:r>
                  </w:p>
                </w:tc>
              </w:tr>
              <w:tr w:rsidR="001248B2" w:rsidRPr="00BD693C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Pr="001248B2" w:rsidRDefault="001248B2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>Alimohammad A. A Compact and Accurate Gaussian Variate Generator // IEEE Transactions on VLSI Systems, Vol. 16, No. 5, May 2008.</w:t>
                    </w:r>
                  </w:p>
                </w:tc>
              </w:tr>
              <w:tr w:rsidR="001248B2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rPr>
                        <w:noProof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 xml:space="preserve">Lee D. A hardware Gaussian noise generator using the Box-Muller method and its error analysis // IEEE Trans. </w:t>
                    </w:r>
                    <w:r>
                      <w:rPr>
                        <w:noProof/>
                      </w:rPr>
                      <w:t>Comput, June 2006.</w:t>
                    </w:r>
                  </w:p>
                </w:tc>
              </w:tr>
              <w:tr w:rsidR="001248B2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rPr>
                        <w:noProof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 xml:space="preserve">Lee D.U. A hardware Gaussian noise generator using the Wallace // IEEE Trans. </w:t>
                    </w:r>
                    <w:r>
                      <w:rPr>
                        <w:noProof/>
                      </w:rPr>
                      <w:t>Very Large Scale Integr. (VLSI) Syst., August 2005.</w:t>
                    </w:r>
                  </w:p>
                </w:tc>
              </w:tr>
              <w:tr w:rsidR="001248B2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rPr>
                        <w:noProof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 xml:space="preserve">Zhang G. Ziggurat-based hardware Gaussian random number generator // Proc. </w:t>
                    </w:r>
                    <w:r>
                      <w:rPr>
                        <w:noProof/>
                      </w:rPr>
                      <w:t>IEEE Int. Conf. Field Program. Logic It’s, April 2005.</w:t>
                    </w:r>
                  </w:p>
                </w:tc>
              </w:tr>
              <w:tr w:rsidR="001248B2" w:rsidRPr="00BD693C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Pr="001248B2" w:rsidRDefault="001248B2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>Danger J.L. // 7th IEEE International Conference on Electronicsm Circuits &amp; Systemes, December 2001.</w:t>
                    </w:r>
                  </w:p>
                </w:tc>
              </w:tr>
              <w:tr w:rsidR="001248B2" w:rsidRPr="00BD693C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Pr="001248B2" w:rsidRDefault="001248B2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>Lee D.U. A Hardware Gaussian Noise Generator Using the Box-Muller Method and Its Error Analysis // IEEE TRANSACTIONS ON COMPUTERS, Vol. 55, No. 6, 2006.</w:t>
                    </w:r>
                  </w:p>
                </w:tc>
              </w:tr>
              <w:tr w:rsidR="001248B2" w:rsidRPr="00BD693C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Pr="001248B2" w:rsidRDefault="001248B2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>Ghazel A. DESIGN AND PERFORMANCE ANALYSIS OF A HIGH SPEED AWGN COMMUNICATION CHANNEL EMULATOR // IEEE, 2001.</w:t>
                    </w:r>
                  </w:p>
                </w:tc>
              </w:tr>
              <w:tr w:rsidR="001248B2" w:rsidRPr="00BD693C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Pr="001248B2" w:rsidRDefault="001248B2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>Fung E. ASIC IMPLEMENTATION OF A HIGH SPEED WGNG // Department of Electrical and Computer Engineering, 2004.</w:t>
                    </w:r>
                  </w:p>
                </w:tc>
              </w:tr>
              <w:tr w:rsidR="001248B2" w:rsidRPr="00BD693C" w:rsidTr="001248B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48B2" w:rsidRDefault="001248B2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8B2" w:rsidRPr="001248B2" w:rsidRDefault="001248B2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1248B2">
                      <w:rPr>
                        <w:noProof/>
                        <w:lang w:val="en-US"/>
                      </w:rPr>
                      <w:t>Marsaglia G. Generating a variable from the tail of the normal distribution // Technometrics, Vol. 6, No. 101-102, 1964.</w:t>
                    </w:r>
                  </w:p>
                </w:tc>
              </w:tr>
            </w:tbl>
            <w:p w:rsidR="001248B2" w:rsidRDefault="001248B2" w:rsidP="001248B2">
              <w:pPr>
                <w:pStyle w:val="a4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551568" w:rsidRDefault="00551568" w:rsidP="001248B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546A2" w:rsidRPr="00C77FA0" w:rsidRDefault="00E546A2" w:rsidP="0031187E">
      <w:pPr>
        <w:jc w:val="both"/>
      </w:pPr>
    </w:p>
    <w:sectPr w:rsidR="00E546A2" w:rsidRPr="00C77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FBB"/>
    <w:multiLevelType w:val="hybridMultilevel"/>
    <w:tmpl w:val="79147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80F09"/>
    <w:multiLevelType w:val="hybridMultilevel"/>
    <w:tmpl w:val="11322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1534C"/>
    <w:multiLevelType w:val="hybridMultilevel"/>
    <w:tmpl w:val="9DF2E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B44D2"/>
    <w:multiLevelType w:val="hybridMultilevel"/>
    <w:tmpl w:val="E1C00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D5105"/>
    <w:multiLevelType w:val="hybridMultilevel"/>
    <w:tmpl w:val="0428D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10AFB"/>
    <w:multiLevelType w:val="hybridMultilevel"/>
    <w:tmpl w:val="046C254C"/>
    <w:lvl w:ilvl="0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9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Есеньков Кирилл Александрович">
    <w15:presenceInfo w15:providerId="None" w15:userId="Есеньков Кирилл Александ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C8"/>
    <w:rsid w:val="0000194D"/>
    <w:rsid w:val="0000657B"/>
    <w:rsid w:val="00014FD8"/>
    <w:rsid w:val="00016BA5"/>
    <w:rsid w:val="00017CAF"/>
    <w:rsid w:val="0002470C"/>
    <w:rsid w:val="00042264"/>
    <w:rsid w:val="00053425"/>
    <w:rsid w:val="0005485D"/>
    <w:rsid w:val="00055F9C"/>
    <w:rsid w:val="00056502"/>
    <w:rsid w:val="00063059"/>
    <w:rsid w:val="00063417"/>
    <w:rsid w:val="0006704A"/>
    <w:rsid w:val="000718F9"/>
    <w:rsid w:val="000842E6"/>
    <w:rsid w:val="000878FB"/>
    <w:rsid w:val="00090ED2"/>
    <w:rsid w:val="000A1C11"/>
    <w:rsid w:val="000A21C6"/>
    <w:rsid w:val="000B1A01"/>
    <w:rsid w:val="000B1B3B"/>
    <w:rsid w:val="000B42C6"/>
    <w:rsid w:val="000C477D"/>
    <w:rsid w:val="000D009D"/>
    <w:rsid w:val="000D155A"/>
    <w:rsid w:val="000E01C1"/>
    <w:rsid w:val="000E203D"/>
    <w:rsid w:val="000E2C83"/>
    <w:rsid w:val="000E75D5"/>
    <w:rsid w:val="000F0D7D"/>
    <w:rsid w:val="000F728A"/>
    <w:rsid w:val="000F73DF"/>
    <w:rsid w:val="00102D34"/>
    <w:rsid w:val="001063CD"/>
    <w:rsid w:val="00111AF4"/>
    <w:rsid w:val="001150F7"/>
    <w:rsid w:val="0012139B"/>
    <w:rsid w:val="001248B2"/>
    <w:rsid w:val="00130701"/>
    <w:rsid w:val="00134D92"/>
    <w:rsid w:val="00135002"/>
    <w:rsid w:val="00135B79"/>
    <w:rsid w:val="00135F15"/>
    <w:rsid w:val="001425E9"/>
    <w:rsid w:val="00147239"/>
    <w:rsid w:val="0014740C"/>
    <w:rsid w:val="001474C2"/>
    <w:rsid w:val="00153C3C"/>
    <w:rsid w:val="00154659"/>
    <w:rsid w:val="00155430"/>
    <w:rsid w:val="001554B2"/>
    <w:rsid w:val="001573A0"/>
    <w:rsid w:val="0016089E"/>
    <w:rsid w:val="00161987"/>
    <w:rsid w:val="001630C1"/>
    <w:rsid w:val="00163882"/>
    <w:rsid w:val="00173878"/>
    <w:rsid w:val="00175446"/>
    <w:rsid w:val="00177EED"/>
    <w:rsid w:val="0018151B"/>
    <w:rsid w:val="00182727"/>
    <w:rsid w:val="00183E4B"/>
    <w:rsid w:val="001849E0"/>
    <w:rsid w:val="00186DB3"/>
    <w:rsid w:val="00187DBD"/>
    <w:rsid w:val="00190B7D"/>
    <w:rsid w:val="001A176A"/>
    <w:rsid w:val="001A1F49"/>
    <w:rsid w:val="001A4927"/>
    <w:rsid w:val="001B10FB"/>
    <w:rsid w:val="001B3F6C"/>
    <w:rsid w:val="001C0FA3"/>
    <w:rsid w:val="001C1CC3"/>
    <w:rsid w:val="001C2B00"/>
    <w:rsid w:val="001C3118"/>
    <w:rsid w:val="001C3D3F"/>
    <w:rsid w:val="001C45A8"/>
    <w:rsid w:val="001C4AD0"/>
    <w:rsid w:val="001C4EBD"/>
    <w:rsid w:val="001C61F0"/>
    <w:rsid w:val="001C7222"/>
    <w:rsid w:val="001E0DFB"/>
    <w:rsid w:val="001E1393"/>
    <w:rsid w:val="001E57D9"/>
    <w:rsid w:val="001E6AE3"/>
    <w:rsid w:val="001F0067"/>
    <w:rsid w:val="002001AA"/>
    <w:rsid w:val="00201110"/>
    <w:rsid w:val="00211F1F"/>
    <w:rsid w:val="0021351A"/>
    <w:rsid w:val="0021491B"/>
    <w:rsid w:val="0021536E"/>
    <w:rsid w:val="0022045C"/>
    <w:rsid w:val="002227A2"/>
    <w:rsid w:val="00226F59"/>
    <w:rsid w:val="00231AAF"/>
    <w:rsid w:val="00233B9C"/>
    <w:rsid w:val="00237226"/>
    <w:rsid w:val="0024028B"/>
    <w:rsid w:val="00240507"/>
    <w:rsid w:val="00241F2E"/>
    <w:rsid w:val="00246084"/>
    <w:rsid w:val="00250C85"/>
    <w:rsid w:val="0025130D"/>
    <w:rsid w:val="00252A78"/>
    <w:rsid w:val="002555BB"/>
    <w:rsid w:val="00256DDF"/>
    <w:rsid w:val="00262440"/>
    <w:rsid w:val="002633D5"/>
    <w:rsid w:val="00263C0E"/>
    <w:rsid w:val="00267BDA"/>
    <w:rsid w:val="00270A9D"/>
    <w:rsid w:val="002725A8"/>
    <w:rsid w:val="002755F3"/>
    <w:rsid w:val="002867B4"/>
    <w:rsid w:val="00293FA6"/>
    <w:rsid w:val="0029503E"/>
    <w:rsid w:val="002977FE"/>
    <w:rsid w:val="00297ACD"/>
    <w:rsid w:val="002A01EB"/>
    <w:rsid w:val="002A18CF"/>
    <w:rsid w:val="002A72D0"/>
    <w:rsid w:val="002A7702"/>
    <w:rsid w:val="002B2E2A"/>
    <w:rsid w:val="002C2147"/>
    <w:rsid w:val="002C2E27"/>
    <w:rsid w:val="002C51CE"/>
    <w:rsid w:val="002C653A"/>
    <w:rsid w:val="002C68FD"/>
    <w:rsid w:val="002C7E0B"/>
    <w:rsid w:val="002D057C"/>
    <w:rsid w:val="002D2988"/>
    <w:rsid w:val="002D57E7"/>
    <w:rsid w:val="002D5F35"/>
    <w:rsid w:val="002D76AD"/>
    <w:rsid w:val="002E010C"/>
    <w:rsid w:val="002E1AB6"/>
    <w:rsid w:val="002E239F"/>
    <w:rsid w:val="002E5DAB"/>
    <w:rsid w:val="002E737E"/>
    <w:rsid w:val="002E77EE"/>
    <w:rsid w:val="002F5C2B"/>
    <w:rsid w:val="00300781"/>
    <w:rsid w:val="0030439D"/>
    <w:rsid w:val="0031187E"/>
    <w:rsid w:val="003122FC"/>
    <w:rsid w:val="0031291A"/>
    <w:rsid w:val="00312957"/>
    <w:rsid w:val="00317780"/>
    <w:rsid w:val="00320EA8"/>
    <w:rsid w:val="00324B25"/>
    <w:rsid w:val="0032579B"/>
    <w:rsid w:val="00326DC2"/>
    <w:rsid w:val="00327369"/>
    <w:rsid w:val="00332F72"/>
    <w:rsid w:val="00333694"/>
    <w:rsid w:val="00344BC8"/>
    <w:rsid w:val="0034500D"/>
    <w:rsid w:val="00346667"/>
    <w:rsid w:val="00351C64"/>
    <w:rsid w:val="00353C4A"/>
    <w:rsid w:val="00363145"/>
    <w:rsid w:val="00363D3E"/>
    <w:rsid w:val="00365292"/>
    <w:rsid w:val="00374BB9"/>
    <w:rsid w:val="003764DC"/>
    <w:rsid w:val="0038240E"/>
    <w:rsid w:val="003852FF"/>
    <w:rsid w:val="0038615B"/>
    <w:rsid w:val="00395718"/>
    <w:rsid w:val="0039779C"/>
    <w:rsid w:val="00397FBE"/>
    <w:rsid w:val="003A1B3D"/>
    <w:rsid w:val="003A4C63"/>
    <w:rsid w:val="003A5BC8"/>
    <w:rsid w:val="003A7DDC"/>
    <w:rsid w:val="003B29AF"/>
    <w:rsid w:val="003B4C08"/>
    <w:rsid w:val="003B5330"/>
    <w:rsid w:val="003B588E"/>
    <w:rsid w:val="003B5A42"/>
    <w:rsid w:val="003B64C3"/>
    <w:rsid w:val="003C008D"/>
    <w:rsid w:val="003C038C"/>
    <w:rsid w:val="003C19C8"/>
    <w:rsid w:val="003C2BAF"/>
    <w:rsid w:val="003C7B0D"/>
    <w:rsid w:val="003D3379"/>
    <w:rsid w:val="003D3500"/>
    <w:rsid w:val="003D4DE9"/>
    <w:rsid w:val="003D55D3"/>
    <w:rsid w:val="003E7032"/>
    <w:rsid w:val="003E7197"/>
    <w:rsid w:val="003E783F"/>
    <w:rsid w:val="003F35E2"/>
    <w:rsid w:val="003F474E"/>
    <w:rsid w:val="003F4E2F"/>
    <w:rsid w:val="00403ED7"/>
    <w:rsid w:val="0040540A"/>
    <w:rsid w:val="0040598F"/>
    <w:rsid w:val="004103C9"/>
    <w:rsid w:val="00416240"/>
    <w:rsid w:val="00416E37"/>
    <w:rsid w:val="00422A9F"/>
    <w:rsid w:val="004269B0"/>
    <w:rsid w:val="00430CAA"/>
    <w:rsid w:val="00430F7F"/>
    <w:rsid w:val="00433B6F"/>
    <w:rsid w:val="00434C6E"/>
    <w:rsid w:val="0043531C"/>
    <w:rsid w:val="00436A02"/>
    <w:rsid w:val="00436C5B"/>
    <w:rsid w:val="00437EAB"/>
    <w:rsid w:val="00446DE2"/>
    <w:rsid w:val="00450B43"/>
    <w:rsid w:val="004519A6"/>
    <w:rsid w:val="00455B5F"/>
    <w:rsid w:val="0045678B"/>
    <w:rsid w:val="00461662"/>
    <w:rsid w:val="0046289A"/>
    <w:rsid w:val="00462B93"/>
    <w:rsid w:val="00466FEF"/>
    <w:rsid w:val="00474EED"/>
    <w:rsid w:val="004762BA"/>
    <w:rsid w:val="00480A05"/>
    <w:rsid w:val="004821CC"/>
    <w:rsid w:val="0048424F"/>
    <w:rsid w:val="00484EDA"/>
    <w:rsid w:val="004851A3"/>
    <w:rsid w:val="004903DB"/>
    <w:rsid w:val="00490538"/>
    <w:rsid w:val="0049336E"/>
    <w:rsid w:val="0049577B"/>
    <w:rsid w:val="004A22BB"/>
    <w:rsid w:val="004A2AD3"/>
    <w:rsid w:val="004A3113"/>
    <w:rsid w:val="004A456C"/>
    <w:rsid w:val="004A5262"/>
    <w:rsid w:val="004A5697"/>
    <w:rsid w:val="004A6325"/>
    <w:rsid w:val="004A6574"/>
    <w:rsid w:val="004B0C5E"/>
    <w:rsid w:val="004B3C62"/>
    <w:rsid w:val="004B4A22"/>
    <w:rsid w:val="004B76BF"/>
    <w:rsid w:val="004C0D51"/>
    <w:rsid w:val="004C305F"/>
    <w:rsid w:val="004C390C"/>
    <w:rsid w:val="004D4406"/>
    <w:rsid w:val="004E0EF7"/>
    <w:rsid w:val="004E4F7A"/>
    <w:rsid w:val="004E6C7F"/>
    <w:rsid w:val="004E71B0"/>
    <w:rsid w:val="004F7810"/>
    <w:rsid w:val="0050098B"/>
    <w:rsid w:val="005050D1"/>
    <w:rsid w:val="005128FF"/>
    <w:rsid w:val="00513B36"/>
    <w:rsid w:val="00514DB8"/>
    <w:rsid w:val="00520587"/>
    <w:rsid w:val="00521399"/>
    <w:rsid w:val="005241E2"/>
    <w:rsid w:val="00527592"/>
    <w:rsid w:val="00536398"/>
    <w:rsid w:val="005368BB"/>
    <w:rsid w:val="0053723F"/>
    <w:rsid w:val="00545EE3"/>
    <w:rsid w:val="0054618A"/>
    <w:rsid w:val="00547084"/>
    <w:rsid w:val="00547121"/>
    <w:rsid w:val="00550748"/>
    <w:rsid w:val="005509A3"/>
    <w:rsid w:val="00551568"/>
    <w:rsid w:val="00553189"/>
    <w:rsid w:val="0055544B"/>
    <w:rsid w:val="00563C5D"/>
    <w:rsid w:val="00565466"/>
    <w:rsid w:val="005665D8"/>
    <w:rsid w:val="00567590"/>
    <w:rsid w:val="00572B6F"/>
    <w:rsid w:val="00573152"/>
    <w:rsid w:val="005758E9"/>
    <w:rsid w:val="0058087E"/>
    <w:rsid w:val="00580B2E"/>
    <w:rsid w:val="00586AC5"/>
    <w:rsid w:val="0059017A"/>
    <w:rsid w:val="00590D9C"/>
    <w:rsid w:val="005915AC"/>
    <w:rsid w:val="00595521"/>
    <w:rsid w:val="00596ACF"/>
    <w:rsid w:val="005A0098"/>
    <w:rsid w:val="005A045F"/>
    <w:rsid w:val="005A0CBF"/>
    <w:rsid w:val="005A1E14"/>
    <w:rsid w:val="005A20D4"/>
    <w:rsid w:val="005A4A9F"/>
    <w:rsid w:val="005A7FFD"/>
    <w:rsid w:val="005B14D8"/>
    <w:rsid w:val="005B1856"/>
    <w:rsid w:val="005B314C"/>
    <w:rsid w:val="005B5380"/>
    <w:rsid w:val="005C3C3F"/>
    <w:rsid w:val="005C5E08"/>
    <w:rsid w:val="005C5F8D"/>
    <w:rsid w:val="005C6B63"/>
    <w:rsid w:val="005D2D54"/>
    <w:rsid w:val="005D316A"/>
    <w:rsid w:val="005D792C"/>
    <w:rsid w:val="005E67B2"/>
    <w:rsid w:val="005E6C89"/>
    <w:rsid w:val="00600544"/>
    <w:rsid w:val="006027C1"/>
    <w:rsid w:val="006100A4"/>
    <w:rsid w:val="00611493"/>
    <w:rsid w:val="006136A8"/>
    <w:rsid w:val="006166C0"/>
    <w:rsid w:val="006201CA"/>
    <w:rsid w:val="00620AF4"/>
    <w:rsid w:val="0062147B"/>
    <w:rsid w:val="00621D9A"/>
    <w:rsid w:val="006228D0"/>
    <w:rsid w:val="00623295"/>
    <w:rsid w:val="00624F90"/>
    <w:rsid w:val="00625B3C"/>
    <w:rsid w:val="00627F40"/>
    <w:rsid w:val="006322BC"/>
    <w:rsid w:val="00637EB3"/>
    <w:rsid w:val="00644581"/>
    <w:rsid w:val="00645AA4"/>
    <w:rsid w:val="00647166"/>
    <w:rsid w:val="00650E3C"/>
    <w:rsid w:val="00656AF3"/>
    <w:rsid w:val="006576EE"/>
    <w:rsid w:val="006577AB"/>
    <w:rsid w:val="006627E7"/>
    <w:rsid w:val="00664A65"/>
    <w:rsid w:val="00664C00"/>
    <w:rsid w:val="00667045"/>
    <w:rsid w:val="00670079"/>
    <w:rsid w:val="00671528"/>
    <w:rsid w:val="00673557"/>
    <w:rsid w:val="00673FF8"/>
    <w:rsid w:val="006753C6"/>
    <w:rsid w:val="006824F7"/>
    <w:rsid w:val="00686636"/>
    <w:rsid w:val="00687DCD"/>
    <w:rsid w:val="0069432C"/>
    <w:rsid w:val="006A13F9"/>
    <w:rsid w:val="006B0BF2"/>
    <w:rsid w:val="006B30C5"/>
    <w:rsid w:val="006B6F07"/>
    <w:rsid w:val="006B7DE8"/>
    <w:rsid w:val="006C17DB"/>
    <w:rsid w:val="006C2279"/>
    <w:rsid w:val="006C3160"/>
    <w:rsid w:val="006D4298"/>
    <w:rsid w:val="006E46A4"/>
    <w:rsid w:val="006E7136"/>
    <w:rsid w:val="006F1E67"/>
    <w:rsid w:val="006F6AD7"/>
    <w:rsid w:val="00701BED"/>
    <w:rsid w:val="00705809"/>
    <w:rsid w:val="00706613"/>
    <w:rsid w:val="00713ADA"/>
    <w:rsid w:val="00714492"/>
    <w:rsid w:val="007158A8"/>
    <w:rsid w:val="00715B77"/>
    <w:rsid w:val="00725706"/>
    <w:rsid w:val="007265D8"/>
    <w:rsid w:val="00733054"/>
    <w:rsid w:val="00734A36"/>
    <w:rsid w:val="007371F2"/>
    <w:rsid w:val="00742254"/>
    <w:rsid w:val="00742C82"/>
    <w:rsid w:val="00743A02"/>
    <w:rsid w:val="007455F2"/>
    <w:rsid w:val="007458C8"/>
    <w:rsid w:val="00745C19"/>
    <w:rsid w:val="0074727A"/>
    <w:rsid w:val="007530EB"/>
    <w:rsid w:val="00755611"/>
    <w:rsid w:val="007609A0"/>
    <w:rsid w:val="00760A04"/>
    <w:rsid w:val="00760E60"/>
    <w:rsid w:val="007624B8"/>
    <w:rsid w:val="00764EBC"/>
    <w:rsid w:val="00771C1E"/>
    <w:rsid w:val="0077711B"/>
    <w:rsid w:val="00777F7E"/>
    <w:rsid w:val="00784751"/>
    <w:rsid w:val="00785E17"/>
    <w:rsid w:val="007867DA"/>
    <w:rsid w:val="0078706E"/>
    <w:rsid w:val="00792F2D"/>
    <w:rsid w:val="00794493"/>
    <w:rsid w:val="007971DB"/>
    <w:rsid w:val="00797CA9"/>
    <w:rsid w:val="007A0E03"/>
    <w:rsid w:val="007A3366"/>
    <w:rsid w:val="007B0A80"/>
    <w:rsid w:val="007B2531"/>
    <w:rsid w:val="007B47E7"/>
    <w:rsid w:val="007B4968"/>
    <w:rsid w:val="007B74A0"/>
    <w:rsid w:val="007C15CB"/>
    <w:rsid w:val="007C3B0D"/>
    <w:rsid w:val="007D0518"/>
    <w:rsid w:val="007D05FF"/>
    <w:rsid w:val="007D2F96"/>
    <w:rsid w:val="007D49EC"/>
    <w:rsid w:val="007E619D"/>
    <w:rsid w:val="007F2673"/>
    <w:rsid w:val="007F5AFC"/>
    <w:rsid w:val="007F6FD5"/>
    <w:rsid w:val="00807E7E"/>
    <w:rsid w:val="00813486"/>
    <w:rsid w:val="008228CD"/>
    <w:rsid w:val="008252E8"/>
    <w:rsid w:val="008347BC"/>
    <w:rsid w:val="00837C2E"/>
    <w:rsid w:val="00844B30"/>
    <w:rsid w:val="008502BC"/>
    <w:rsid w:val="008509DE"/>
    <w:rsid w:val="00852D1B"/>
    <w:rsid w:val="00853974"/>
    <w:rsid w:val="00855F84"/>
    <w:rsid w:val="00856A28"/>
    <w:rsid w:val="00860FBC"/>
    <w:rsid w:val="008627D3"/>
    <w:rsid w:val="00862BF3"/>
    <w:rsid w:val="008641CC"/>
    <w:rsid w:val="008643E5"/>
    <w:rsid w:val="0086609D"/>
    <w:rsid w:val="00867FE9"/>
    <w:rsid w:val="00876FA9"/>
    <w:rsid w:val="008828A8"/>
    <w:rsid w:val="00884885"/>
    <w:rsid w:val="008852B0"/>
    <w:rsid w:val="008860B5"/>
    <w:rsid w:val="008865B5"/>
    <w:rsid w:val="00893BFF"/>
    <w:rsid w:val="0089515F"/>
    <w:rsid w:val="00895604"/>
    <w:rsid w:val="008A1D89"/>
    <w:rsid w:val="008A2DBF"/>
    <w:rsid w:val="008A622E"/>
    <w:rsid w:val="008A77C4"/>
    <w:rsid w:val="008A7D97"/>
    <w:rsid w:val="008B01AA"/>
    <w:rsid w:val="008B2033"/>
    <w:rsid w:val="008B25CF"/>
    <w:rsid w:val="008B5933"/>
    <w:rsid w:val="008B69C2"/>
    <w:rsid w:val="008B6F93"/>
    <w:rsid w:val="008C072E"/>
    <w:rsid w:val="008C2B86"/>
    <w:rsid w:val="008C2FEA"/>
    <w:rsid w:val="008C3D2D"/>
    <w:rsid w:val="008C4691"/>
    <w:rsid w:val="008E635E"/>
    <w:rsid w:val="008F0066"/>
    <w:rsid w:val="008F0909"/>
    <w:rsid w:val="008F2A5E"/>
    <w:rsid w:val="008F3D3C"/>
    <w:rsid w:val="008F44CD"/>
    <w:rsid w:val="00901F23"/>
    <w:rsid w:val="00904700"/>
    <w:rsid w:val="009053ED"/>
    <w:rsid w:val="009078C8"/>
    <w:rsid w:val="00907A69"/>
    <w:rsid w:val="009138A5"/>
    <w:rsid w:val="00915F37"/>
    <w:rsid w:val="00916F82"/>
    <w:rsid w:val="0092340F"/>
    <w:rsid w:val="00931916"/>
    <w:rsid w:val="00932BF6"/>
    <w:rsid w:val="009343CB"/>
    <w:rsid w:val="00934F0C"/>
    <w:rsid w:val="00935C8A"/>
    <w:rsid w:val="00937685"/>
    <w:rsid w:val="00940990"/>
    <w:rsid w:val="00940BC5"/>
    <w:rsid w:val="00941327"/>
    <w:rsid w:val="00942E49"/>
    <w:rsid w:val="00945B52"/>
    <w:rsid w:val="0095304C"/>
    <w:rsid w:val="00953A63"/>
    <w:rsid w:val="00953C74"/>
    <w:rsid w:val="0095557C"/>
    <w:rsid w:val="0096438A"/>
    <w:rsid w:val="00964ED2"/>
    <w:rsid w:val="00966F59"/>
    <w:rsid w:val="00973387"/>
    <w:rsid w:val="0098277B"/>
    <w:rsid w:val="0098612F"/>
    <w:rsid w:val="00996510"/>
    <w:rsid w:val="009974EB"/>
    <w:rsid w:val="009A1DB1"/>
    <w:rsid w:val="009A26E1"/>
    <w:rsid w:val="009A3F5D"/>
    <w:rsid w:val="009A5DB4"/>
    <w:rsid w:val="009A6046"/>
    <w:rsid w:val="009B2719"/>
    <w:rsid w:val="009B46F7"/>
    <w:rsid w:val="009B5C0E"/>
    <w:rsid w:val="009C050D"/>
    <w:rsid w:val="009C06B5"/>
    <w:rsid w:val="009C0E59"/>
    <w:rsid w:val="009C1ED6"/>
    <w:rsid w:val="009C59E7"/>
    <w:rsid w:val="009C6217"/>
    <w:rsid w:val="009D12CC"/>
    <w:rsid w:val="009D1417"/>
    <w:rsid w:val="009D2028"/>
    <w:rsid w:val="009D2EC6"/>
    <w:rsid w:val="009D43D9"/>
    <w:rsid w:val="009D57F3"/>
    <w:rsid w:val="009D76AE"/>
    <w:rsid w:val="009E0A8A"/>
    <w:rsid w:val="009E261D"/>
    <w:rsid w:val="009E36B7"/>
    <w:rsid w:val="009E3E79"/>
    <w:rsid w:val="009E5607"/>
    <w:rsid w:val="009E6253"/>
    <w:rsid w:val="009F09EB"/>
    <w:rsid w:val="009F24EC"/>
    <w:rsid w:val="009F2762"/>
    <w:rsid w:val="009F3495"/>
    <w:rsid w:val="009F6173"/>
    <w:rsid w:val="009F69C7"/>
    <w:rsid w:val="00A006A5"/>
    <w:rsid w:val="00A04258"/>
    <w:rsid w:val="00A06FC9"/>
    <w:rsid w:val="00A10525"/>
    <w:rsid w:val="00A11C73"/>
    <w:rsid w:val="00A15ED1"/>
    <w:rsid w:val="00A16CDE"/>
    <w:rsid w:val="00A219D5"/>
    <w:rsid w:val="00A26CE3"/>
    <w:rsid w:val="00A27A3A"/>
    <w:rsid w:val="00A27D03"/>
    <w:rsid w:val="00A27D9B"/>
    <w:rsid w:val="00A30198"/>
    <w:rsid w:val="00A32693"/>
    <w:rsid w:val="00A34CEE"/>
    <w:rsid w:val="00A3599B"/>
    <w:rsid w:val="00A43B73"/>
    <w:rsid w:val="00A4535C"/>
    <w:rsid w:val="00A45DAE"/>
    <w:rsid w:val="00A47A56"/>
    <w:rsid w:val="00A539F0"/>
    <w:rsid w:val="00A5476B"/>
    <w:rsid w:val="00A55DA9"/>
    <w:rsid w:val="00A6060B"/>
    <w:rsid w:val="00A60723"/>
    <w:rsid w:val="00A609F6"/>
    <w:rsid w:val="00A66FA7"/>
    <w:rsid w:val="00A675F4"/>
    <w:rsid w:val="00A7018C"/>
    <w:rsid w:val="00A724E9"/>
    <w:rsid w:val="00A725CC"/>
    <w:rsid w:val="00A74A78"/>
    <w:rsid w:val="00A776F1"/>
    <w:rsid w:val="00A802A3"/>
    <w:rsid w:val="00A804FB"/>
    <w:rsid w:val="00A83012"/>
    <w:rsid w:val="00A850B2"/>
    <w:rsid w:val="00A87AF2"/>
    <w:rsid w:val="00A87C2E"/>
    <w:rsid w:val="00A942A9"/>
    <w:rsid w:val="00A972A9"/>
    <w:rsid w:val="00AA3795"/>
    <w:rsid w:val="00AA552F"/>
    <w:rsid w:val="00AA6885"/>
    <w:rsid w:val="00AB0AC2"/>
    <w:rsid w:val="00AB1A89"/>
    <w:rsid w:val="00AB6766"/>
    <w:rsid w:val="00AB6E40"/>
    <w:rsid w:val="00AC18AE"/>
    <w:rsid w:val="00AC4B2A"/>
    <w:rsid w:val="00AC55BF"/>
    <w:rsid w:val="00AC6CFB"/>
    <w:rsid w:val="00AD15BF"/>
    <w:rsid w:val="00AD3FBE"/>
    <w:rsid w:val="00AD6B0A"/>
    <w:rsid w:val="00AE1AF7"/>
    <w:rsid w:val="00AE37C1"/>
    <w:rsid w:val="00AE4AA6"/>
    <w:rsid w:val="00AF1F4B"/>
    <w:rsid w:val="00AF2B95"/>
    <w:rsid w:val="00AF564A"/>
    <w:rsid w:val="00B020C4"/>
    <w:rsid w:val="00B03FFD"/>
    <w:rsid w:val="00B069D8"/>
    <w:rsid w:val="00B119D5"/>
    <w:rsid w:val="00B13EB9"/>
    <w:rsid w:val="00B226C9"/>
    <w:rsid w:val="00B25132"/>
    <w:rsid w:val="00B27656"/>
    <w:rsid w:val="00B306BE"/>
    <w:rsid w:val="00B32841"/>
    <w:rsid w:val="00B342FC"/>
    <w:rsid w:val="00B378CF"/>
    <w:rsid w:val="00B40037"/>
    <w:rsid w:val="00B42F1E"/>
    <w:rsid w:val="00B43B0B"/>
    <w:rsid w:val="00B45501"/>
    <w:rsid w:val="00B51840"/>
    <w:rsid w:val="00B5423A"/>
    <w:rsid w:val="00B55908"/>
    <w:rsid w:val="00B55C14"/>
    <w:rsid w:val="00B55E48"/>
    <w:rsid w:val="00B621C9"/>
    <w:rsid w:val="00B62B08"/>
    <w:rsid w:val="00B63AFA"/>
    <w:rsid w:val="00B6573D"/>
    <w:rsid w:val="00B65ADE"/>
    <w:rsid w:val="00B70B80"/>
    <w:rsid w:val="00B70F62"/>
    <w:rsid w:val="00B7785A"/>
    <w:rsid w:val="00B84E37"/>
    <w:rsid w:val="00B84F6B"/>
    <w:rsid w:val="00B85402"/>
    <w:rsid w:val="00B864BC"/>
    <w:rsid w:val="00B8738B"/>
    <w:rsid w:val="00B87846"/>
    <w:rsid w:val="00B92794"/>
    <w:rsid w:val="00B93300"/>
    <w:rsid w:val="00BA039C"/>
    <w:rsid w:val="00BA03E0"/>
    <w:rsid w:val="00BA2963"/>
    <w:rsid w:val="00BA5178"/>
    <w:rsid w:val="00BA7EC9"/>
    <w:rsid w:val="00BB11E9"/>
    <w:rsid w:val="00BB4DD4"/>
    <w:rsid w:val="00BB5798"/>
    <w:rsid w:val="00BB591A"/>
    <w:rsid w:val="00BB78DA"/>
    <w:rsid w:val="00BB7F21"/>
    <w:rsid w:val="00BC4437"/>
    <w:rsid w:val="00BD1F71"/>
    <w:rsid w:val="00BD4903"/>
    <w:rsid w:val="00BD693C"/>
    <w:rsid w:val="00BD7945"/>
    <w:rsid w:val="00BE1372"/>
    <w:rsid w:val="00BE6D8E"/>
    <w:rsid w:val="00BF3479"/>
    <w:rsid w:val="00BF3878"/>
    <w:rsid w:val="00BF5BBC"/>
    <w:rsid w:val="00BF6496"/>
    <w:rsid w:val="00BF784C"/>
    <w:rsid w:val="00C0180E"/>
    <w:rsid w:val="00C0287F"/>
    <w:rsid w:val="00C042BF"/>
    <w:rsid w:val="00C048F4"/>
    <w:rsid w:val="00C04DEB"/>
    <w:rsid w:val="00C139D9"/>
    <w:rsid w:val="00C17E8B"/>
    <w:rsid w:val="00C21C0A"/>
    <w:rsid w:val="00C230C0"/>
    <w:rsid w:val="00C24784"/>
    <w:rsid w:val="00C3160A"/>
    <w:rsid w:val="00C345BB"/>
    <w:rsid w:val="00C349EF"/>
    <w:rsid w:val="00C35929"/>
    <w:rsid w:val="00C465E5"/>
    <w:rsid w:val="00C53AF5"/>
    <w:rsid w:val="00C55CD7"/>
    <w:rsid w:val="00C613A0"/>
    <w:rsid w:val="00C6177F"/>
    <w:rsid w:val="00C726F8"/>
    <w:rsid w:val="00C7366C"/>
    <w:rsid w:val="00C74B59"/>
    <w:rsid w:val="00C74C17"/>
    <w:rsid w:val="00C7664F"/>
    <w:rsid w:val="00C76A55"/>
    <w:rsid w:val="00C77FA0"/>
    <w:rsid w:val="00C804F3"/>
    <w:rsid w:val="00C837F7"/>
    <w:rsid w:val="00C87702"/>
    <w:rsid w:val="00C90F0E"/>
    <w:rsid w:val="00C930CD"/>
    <w:rsid w:val="00C965CC"/>
    <w:rsid w:val="00CA40CD"/>
    <w:rsid w:val="00CB1EAE"/>
    <w:rsid w:val="00CB3927"/>
    <w:rsid w:val="00CB64EA"/>
    <w:rsid w:val="00CC4069"/>
    <w:rsid w:val="00CC474A"/>
    <w:rsid w:val="00CC558C"/>
    <w:rsid w:val="00CC661F"/>
    <w:rsid w:val="00CC724B"/>
    <w:rsid w:val="00CC7532"/>
    <w:rsid w:val="00CD10E6"/>
    <w:rsid w:val="00CD2BA7"/>
    <w:rsid w:val="00CD3B78"/>
    <w:rsid w:val="00CD6984"/>
    <w:rsid w:val="00CE29EB"/>
    <w:rsid w:val="00CE60CB"/>
    <w:rsid w:val="00CF0120"/>
    <w:rsid w:val="00D02E44"/>
    <w:rsid w:val="00D03056"/>
    <w:rsid w:val="00D05590"/>
    <w:rsid w:val="00D10E4C"/>
    <w:rsid w:val="00D11A92"/>
    <w:rsid w:val="00D1462A"/>
    <w:rsid w:val="00D15148"/>
    <w:rsid w:val="00D15443"/>
    <w:rsid w:val="00D1722F"/>
    <w:rsid w:val="00D17957"/>
    <w:rsid w:val="00D21465"/>
    <w:rsid w:val="00D234A9"/>
    <w:rsid w:val="00D2465A"/>
    <w:rsid w:val="00D25B97"/>
    <w:rsid w:val="00D272A2"/>
    <w:rsid w:val="00D30719"/>
    <w:rsid w:val="00D31AD9"/>
    <w:rsid w:val="00D459E1"/>
    <w:rsid w:val="00D45FDA"/>
    <w:rsid w:val="00D47C32"/>
    <w:rsid w:val="00D5000D"/>
    <w:rsid w:val="00D5445E"/>
    <w:rsid w:val="00D55A8C"/>
    <w:rsid w:val="00D572B8"/>
    <w:rsid w:val="00D573B2"/>
    <w:rsid w:val="00D66D13"/>
    <w:rsid w:val="00D73D2B"/>
    <w:rsid w:val="00D74F92"/>
    <w:rsid w:val="00D820E6"/>
    <w:rsid w:val="00D82273"/>
    <w:rsid w:val="00D878C2"/>
    <w:rsid w:val="00DA1DA6"/>
    <w:rsid w:val="00DA5996"/>
    <w:rsid w:val="00DB0586"/>
    <w:rsid w:val="00DB14AE"/>
    <w:rsid w:val="00DB1B70"/>
    <w:rsid w:val="00DB57F1"/>
    <w:rsid w:val="00DB6CA8"/>
    <w:rsid w:val="00DC2919"/>
    <w:rsid w:val="00DC2CE7"/>
    <w:rsid w:val="00DC5EE1"/>
    <w:rsid w:val="00DC71F2"/>
    <w:rsid w:val="00DC7C53"/>
    <w:rsid w:val="00DD07A4"/>
    <w:rsid w:val="00DE0959"/>
    <w:rsid w:val="00DE221D"/>
    <w:rsid w:val="00DE2D52"/>
    <w:rsid w:val="00DE7211"/>
    <w:rsid w:val="00DF2026"/>
    <w:rsid w:val="00DF29AD"/>
    <w:rsid w:val="00DF4A7C"/>
    <w:rsid w:val="00DF4B66"/>
    <w:rsid w:val="00E00A97"/>
    <w:rsid w:val="00E00AD5"/>
    <w:rsid w:val="00E0289C"/>
    <w:rsid w:val="00E110D7"/>
    <w:rsid w:val="00E158C3"/>
    <w:rsid w:val="00E165CB"/>
    <w:rsid w:val="00E242E9"/>
    <w:rsid w:val="00E32D1C"/>
    <w:rsid w:val="00E35AC7"/>
    <w:rsid w:val="00E446DF"/>
    <w:rsid w:val="00E528AE"/>
    <w:rsid w:val="00E5441F"/>
    <w:rsid w:val="00E546A2"/>
    <w:rsid w:val="00E55B91"/>
    <w:rsid w:val="00E61391"/>
    <w:rsid w:val="00E65A45"/>
    <w:rsid w:val="00E660B2"/>
    <w:rsid w:val="00E67C28"/>
    <w:rsid w:val="00E70248"/>
    <w:rsid w:val="00E706FB"/>
    <w:rsid w:val="00E707E9"/>
    <w:rsid w:val="00E713D3"/>
    <w:rsid w:val="00E726EA"/>
    <w:rsid w:val="00E74304"/>
    <w:rsid w:val="00E75AEA"/>
    <w:rsid w:val="00E7636B"/>
    <w:rsid w:val="00E80094"/>
    <w:rsid w:val="00E81804"/>
    <w:rsid w:val="00E81AD3"/>
    <w:rsid w:val="00E8315E"/>
    <w:rsid w:val="00E87BBD"/>
    <w:rsid w:val="00E9067B"/>
    <w:rsid w:val="00E9174C"/>
    <w:rsid w:val="00EA0370"/>
    <w:rsid w:val="00EA538F"/>
    <w:rsid w:val="00EA7B8A"/>
    <w:rsid w:val="00EB2832"/>
    <w:rsid w:val="00EB2955"/>
    <w:rsid w:val="00EB52E9"/>
    <w:rsid w:val="00EB6B85"/>
    <w:rsid w:val="00EB762D"/>
    <w:rsid w:val="00EC0FB0"/>
    <w:rsid w:val="00ED3C40"/>
    <w:rsid w:val="00ED598C"/>
    <w:rsid w:val="00ED7C71"/>
    <w:rsid w:val="00EE1C1C"/>
    <w:rsid w:val="00EE2AA6"/>
    <w:rsid w:val="00EE3201"/>
    <w:rsid w:val="00EE61C9"/>
    <w:rsid w:val="00EE70AB"/>
    <w:rsid w:val="00EF077D"/>
    <w:rsid w:val="00EF38E2"/>
    <w:rsid w:val="00F00C78"/>
    <w:rsid w:val="00F030F1"/>
    <w:rsid w:val="00F05527"/>
    <w:rsid w:val="00F074B3"/>
    <w:rsid w:val="00F16ECD"/>
    <w:rsid w:val="00F22C46"/>
    <w:rsid w:val="00F23A8D"/>
    <w:rsid w:val="00F25293"/>
    <w:rsid w:val="00F30686"/>
    <w:rsid w:val="00F35EA6"/>
    <w:rsid w:val="00F37AC1"/>
    <w:rsid w:val="00F412BF"/>
    <w:rsid w:val="00F41D6D"/>
    <w:rsid w:val="00F43515"/>
    <w:rsid w:val="00F440A6"/>
    <w:rsid w:val="00F441B0"/>
    <w:rsid w:val="00F4546D"/>
    <w:rsid w:val="00F47EDA"/>
    <w:rsid w:val="00F504BB"/>
    <w:rsid w:val="00F5136B"/>
    <w:rsid w:val="00F52FC1"/>
    <w:rsid w:val="00F54617"/>
    <w:rsid w:val="00F55810"/>
    <w:rsid w:val="00F616E9"/>
    <w:rsid w:val="00F64C86"/>
    <w:rsid w:val="00F65D3E"/>
    <w:rsid w:val="00F70079"/>
    <w:rsid w:val="00F752F0"/>
    <w:rsid w:val="00F83C23"/>
    <w:rsid w:val="00F83EA9"/>
    <w:rsid w:val="00F87BD5"/>
    <w:rsid w:val="00F9134D"/>
    <w:rsid w:val="00F939CE"/>
    <w:rsid w:val="00F949AD"/>
    <w:rsid w:val="00F94A1E"/>
    <w:rsid w:val="00FA3279"/>
    <w:rsid w:val="00FA32D8"/>
    <w:rsid w:val="00FA7D54"/>
    <w:rsid w:val="00FB23B8"/>
    <w:rsid w:val="00FB4071"/>
    <w:rsid w:val="00FB7F87"/>
    <w:rsid w:val="00FC5EEA"/>
    <w:rsid w:val="00FE138E"/>
    <w:rsid w:val="00FE1506"/>
    <w:rsid w:val="00FE3682"/>
    <w:rsid w:val="00FE4D97"/>
    <w:rsid w:val="00FE7297"/>
    <w:rsid w:val="00FE7823"/>
    <w:rsid w:val="00FF20C4"/>
    <w:rsid w:val="00FF428B"/>
    <w:rsid w:val="00FF4CB6"/>
    <w:rsid w:val="00FF5EF0"/>
    <w:rsid w:val="00FF7563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46FF9-7BE4-40B0-AC04-DA221B7C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Mono" w:eastAsia="MS Mincho" w:hAnsi="Liberation Mono" w:cs="Liberation Mono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2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22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D20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Bibliography"/>
    <w:basedOn w:val="a"/>
    <w:next w:val="a"/>
    <w:uiPriority w:val="37"/>
    <w:unhideWhenUsed/>
    <w:rsid w:val="009D2028"/>
  </w:style>
  <w:style w:type="character" w:styleId="a5">
    <w:name w:val="Placeholder Text"/>
    <w:basedOn w:val="a0"/>
    <w:uiPriority w:val="99"/>
    <w:semiHidden/>
    <w:rsid w:val="00A6060B"/>
    <w:rPr>
      <w:color w:val="808080"/>
    </w:rPr>
  </w:style>
  <w:style w:type="paragraph" w:styleId="a6">
    <w:name w:val="List Paragraph"/>
    <w:basedOn w:val="a"/>
    <w:uiPriority w:val="34"/>
    <w:qFormat/>
    <w:rsid w:val="00DA1DA6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183E4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183E4B"/>
    <w:rPr>
      <w:rFonts w:eastAsiaTheme="majorEastAsia" w:cstheme="majorBidi"/>
      <w:b/>
      <w:spacing w:val="-10"/>
      <w:kern w:val="28"/>
      <w:szCs w:val="56"/>
    </w:rPr>
  </w:style>
  <w:style w:type="paragraph" w:styleId="a9">
    <w:name w:val="Subtitle"/>
    <w:basedOn w:val="a"/>
    <w:next w:val="a"/>
    <w:link w:val="aa"/>
    <w:uiPriority w:val="11"/>
    <w:qFormat/>
    <w:rsid w:val="00B40037"/>
    <w:pPr>
      <w:numPr>
        <w:ilvl w:val="1"/>
      </w:numPr>
    </w:pPr>
    <w:rPr>
      <w:rFonts w:eastAsiaTheme="minorEastAsia" w:cstheme="minorBidi"/>
      <w:i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B40037"/>
    <w:rPr>
      <w:rFonts w:eastAsiaTheme="minorEastAsia" w:cstheme="minorBidi"/>
      <w:i/>
      <w:color w:val="5A5A5A" w:themeColor="text1" w:themeTint="A5"/>
      <w:spacing w:val="15"/>
    </w:rPr>
  </w:style>
  <w:style w:type="paragraph" w:styleId="ab">
    <w:name w:val="TOC Heading"/>
    <w:basedOn w:val="1"/>
    <w:next w:val="a"/>
    <w:uiPriority w:val="39"/>
    <w:unhideWhenUsed/>
    <w:qFormat/>
    <w:rsid w:val="00F22C4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22C46"/>
    <w:pPr>
      <w:spacing w:after="100"/>
    </w:pPr>
  </w:style>
  <w:style w:type="character" w:styleId="ac">
    <w:name w:val="Hyperlink"/>
    <w:basedOn w:val="a0"/>
    <w:uiPriority w:val="99"/>
    <w:unhideWhenUsed/>
    <w:rsid w:val="00F22C4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22C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D3379"/>
    <w:pPr>
      <w:spacing w:after="100"/>
      <w:ind w:left="220"/>
    </w:pPr>
  </w:style>
  <w:style w:type="paragraph" w:styleId="ad">
    <w:name w:val="No Spacing"/>
    <w:uiPriority w:val="1"/>
    <w:qFormat/>
    <w:rsid w:val="009C06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microsoft.com/office/2011/relationships/people" Target="peop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Tho07</b:Tag>
    <b:SourceType>JournalArticle</b:SourceType>
    <b:Guid>{F6D424ED-2DD7-4EBA-A974-787698E08722}</b:Guid>
    <b:Author>
      <b:Author>
        <b:NameList>
          <b:Person>
            <b:Last>Thomas</b:Last>
            <b:First>D.</b:First>
            <b:Middle>B., Luk. W., Leong, P. H. W., and Villasenor, J. D.</b:Middle>
          </b:Person>
        </b:NameList>
      </b:Author>
    </b:Author>
    <b:Title>Gaussian random number generators</b:Title>
    <b:JournalName>ACM Comput. Surv.</b:JournalName>
    <b:Year>2007</b:Year>
    <b:Month>October</b:Month>
    <b:Pages>1-38</b:Pages>
    <b:Volume>4</b:Volume>
    <b:Issue>11</b:Issue>
    <b:RefOrder>1</b:RefOrder>
  </b:Source>
  <b:Source>
    <b:Tag>WAL96</b:Tag>
    <b:SourceType>JournalArticle</b:SourceType>
    <b:Guid>{D44703C5-5042-4C74-9214-12A2E907B41C}</b:Guid>
    <b:Author>
      <b:Author>
        <b:NameList>
          <b:Person>
            <b:Last>WALLACE</b:Last>
            <b:First>C.</b:First>
            <b:Middle>S.</b:Middle>
          </b:Person>
        </b:NameList>
      </b:Author>
    </b:Author>
    <b:Title>Fast pseudorandom generators for normal and exponential variates</b:Title>
    <b:JournalName>ACM Trans. Math. Softw.</b:JournalName>
    <b:Year>1996</b:Year>
    <b:Pages>119-127</b:Pages>
    <b:Volume>22</b:Volume>
    <b:Issue>1</b:Issue>
    <b:RefOrder>2</b:RefOrder>
  </b:Source>
  <b:Source>
    <b:Tag>MAR00</b:Tag>
    <b:SourceType>JournalArticle</b:SourceType>
    <b:Guid>{4FD8A4E7-7E7D-4B5C-99AA-B90AE7EC28E3}</b:Guid>
    <b:Author>
      <b:Author>
        <b:NameList>
          <b:Person>
            <b:Last>MARSAGLIA</b:Last>
            <b:First>G.,</b:First>
            <b:Middle>TSANG, W. W.</b:Middle>
          </b:Person>
        </b:NameList>
      </b:Author>
    </b:Author>
    <b:Title>The ziggurat method for generating random variables</b:Title>
    <b:JournalName>J. Statis.</b:JournalName>
    <b:Year>2000</b:Year>
    <b:Pages>1-7</b:Pages>
    <b:Volume>5</b:Volume>
    <b:Issue>8</b:Issue>
    <b:RefOrder>3</b:RefOrder>
  </b:Source>
  <b:Source>
    <b:Tag>MAR98</b:Tag>
    <b:SourceType>JournalArticle</b:SourceType>
    <b:Guid>{105AC259-2FCD-4761-BA59-9BC8410136DC}</b:Guid>
    <b:Author>
      <b:Author>
        <b:NameList>
          <b:Person>
            <b:Last>MARSAGLIA</b:Last>
            <b:First>G.</b:First>
            <b:Middle>A, TSANG, W. W.</b:Middle>
          </b:Person>
        </b:NameList>
      </b:Author>
    </b:Author>
    <b:Title>The Monty Python method for generating random variables</b:Title>
    <b:JournalName>ACM Trans. Math. Softw.</b:JournalName>
    <b:Year>1998</b:Year>
    <b:Pages>341-350</b:Pages>
    <b:Volume>24</b:Volume>
    <b:Issue>3</b:Issue>
    <b:RefOrder>4</b:RefOrder>
  </b:Source>
  <b:Source>
    <b:Tag>WIC88</b:Tag>
    <b:SourceType>JournalArticle</b:SourceType>
    <b:Guid>{3E9AE1E8-EAB3-4786-9E74-17CAB2BF4C73}</b:Guid>
    <b:Author>
      <b:Author>
        <b:NameList>
          <b:Person>
            <b:Last>WICHURA</b:Last>
            <b:First>M.</b:First>
            <b:Middle>J.</b:Middle>
          </b:Person>
        </b:NameList>
      </b:Author>
    </b:Author>
    <b:Title>Algorithm AS 241: The percentage points of the normal distribution</b:Title>
    <b:JournalName>Appl.</b:JournalName>
    <b:Year>1988</b:Year>
    <b:Pages>477-484</b:Pages>
    <b:Volume>37</b:Volume>
    <b:Issue>3</b:Issue>
    <b:RefOrder>5</b:RefOrder>
  </b:Source>
  <b:Source>
    <b:Tag>KAB00</b:Tag>
    <b:SourceType>JournalArticle</b:SourceType>
    <b:Guid>{E4A6893B-07B1-4C17-A0BE-67D1E83CEEC7}</b:Guid>
    <b:Author>
      <b:Author>
        <b:NameList>
          <b:Person>
            <b:Last>KABAL</b:Last>
            <b:First>P</b:First>
          </b:Person>
        </b:NameList>
      </b:Author>
    </b:Author>
    <b:Title>Generating Gaussian pseudo-random deviates</b:Title>
    <b:JournalName>Tech. Rep., Department of Electrical and Computer Engineering, McGill University</b:JournalName>
    <b:Year>2000</b:Year>
    <b:RefOrder>6</b:RefOrder>
  </b:Source>
  <b:Source>
    <b:Tag>KNO69</b:Tag>
    <b:SourceType>JournalArticle</b:SourceType>
    <b:Guid>{7383ACAA-A536-4A29-8A3F-7A3A1CD9AE8C}</b:Guid>
    <b:Author>
      <b:Author>
        <b:NameList>
          <b:Person>
            <b:Last>KNOP</b:Last>
            <b:First>R.</b:First>
          </b:Person>
        </b:NameList>
      </b:Author>
    </b:Author>
    <b:Title>Remark on Algorithm 334 [g5]: normal random deviates.</b:Title>
    <b:JournalName>Comm. ACM</b:JournalName>
    <b:Year>1969</b:Year>
    <b:Pages>281</b:Pages>
    <b:Volume>12</b:Volume>
    <b:Issue>5</b:Issue>
    <b:RefOrder>7</b:RefOrder>
  </b:Source>
  <b:Source>
    <b:Tag>LEV92</b:Tag>
    <b:SourceType>JournalArticle</b:SourceType>
    <b:Guid>{B0BB7141-8AC0-4A01-8D62-7CF13FB6EE9F}</b:Guid>
    <b:Author>
      <b:Author>
        <b:NameList>
          <b:Person>
            <b:Last>LEVA</b:Last>
            <b:First>J.</b:First>
            <b:Middle>L.</b:Middle>
          </b:Person>
        </b:NameList>
      </b:Author>
    </b:Author>
    <b:Title>A fast normal random number generator</b:Title>
    <b:JournalName>ACM Trans. Math. Softw</b:JournalName>
    <b:Year>1992</b:Year>
    <b:Pages>449-453</b:Pages>
    <b:Volume>18</b:Volume>
    <b:Issue>4</b:Issue>
    <b:RefOrder>8</b:RefOrder>
  </b:Source>
  <b:Source>
    <b:Tag>MAR64</b:Tag>
    <b:SourceType>JournalArticle</b:SourceType>
    <b:Guid>{FF552604-66F0-490F-868D-C933792C9A89}</b:Guid>
    <b:Author>
      <b:Author>
        <b:NameList>
          <b:Person>
            <b:Last>MARSAGLIA</b:Last>
            <b:First>G.</b:First>
            <b:Middle>AND BRAY, T. A.</b:Middle>
          </b:Person>
        </b:NameList>
      </b:Author>
    </b:Author>
    <b:Title>convenient method for generating normal variables</b:Title>
    <b:JournalName>SIAM Rev.</b:JournalName>
    <b:Year>1964</b:Year>
    <b:Pages>260-264</b:Pages>
    <b:Volume>6</b:Volume>
    <b:Issue>3</b:Issue>
    <b:RefOrder>9</b:RefOrder>
  </b:Source>
  <b:Source>
    <b:Tag>BRE74</b:Tag>
    <b:SourceType>JournalArticle</b:SourceType>
    <b:Guid>{D0EEA386-8D86-45F0-9A92-FDC81DE65064}</b:Guid>
    <b:Author>
      <b:Author>
        <b:NameList>
          <b:Person>
            <b:Last>BRENT</b:Last>
            <b:First>R.</b:First>
            <b:Middle>P.</b:Middle>
          </b:Person>
        </b:NameList>
      </b:Author>
    </b:Author>
    <b:Title>Algorithm 488: A Gaussian pseudo-random number generator</b:Title>
    <b:JournalName>Comm. ACM</b:JournalName>
    <b:Year>1974</b:Year>
    <b:Pages>704-706</b:Pages>
    <b:Volume>17</b:Volume>
    <b:Issue>12</b:Issue>
    <b:RefOrder>10</b:RefOrder>
  </b:Source>
  <b:Source>
    <b:Tag>BOX58</b:Tag>
    <b:SourceType>JournalArticle</b:SourceType>
    <b:Guid>{9AD4B1DE-68E9-4350-8001-957CFE536CEA}</b:Guid>
    <b:Author>
      <b:Author>
        <b:NameList>
          <b:Person>
            <b:Last>BOX</b:Last>
            <b:First>G.</b:First>
            <b:Middle>E. P. AND MULLER,M. E.</b:Middle>
          </b:Person>
        </b:NameList>
      </b:Author>
    </b:Author>
    <b:Title>A note on the generation of random normal deviates.</b:Title>
    <b:JournalName>Annals Math.Stat.</b:JournalName>
    <b:Year>1958</b:Year>
    <b:Pages>610-611</b:Pages>
    <b:Volume>29</b:Volume>
    <b:Issue>2</b:Issue>
    <b:RefOrder>11</b:RefOrder>
  </b:Source>
  <b:Source>
    <b:Tag>AHR88</b:Tag>
    <b:SourceType>JournalArticle</b:SourceType>
    <b:Guid>{B1313C6A-5ABE-4912-A56C-CF2E0248FFAA}</b:Guid>
    <b:Author>
      <b:Author>
        <b:NameList>
          <b:Person>
            <b:Last>AHRENS</b:Last>
            <b:First>J.</b:First>
            <b:Middle>H. AND DIETER, U.</b:Middle>
          </b:Person>
        </b:NameList>
      </b:Author>
    </b:Author>
    <b:Title>Efficient table-free sampling methods for the exponential, Cauchy, and normal distributions</b:Title>
    <b:JournalName>Comm. ACM</b:JournalName>
    <b:Year>1988</b:Year>
    <b:Volume>31</b:Volume>
    <b:Issue>11</b:Issue>
    <b:RefOrder>12</b:RefOrder>
  </b:Source>
  <b:Source>
    <b:Tag>KIN77</b:Tag>
    <b:SourceType>JournalArticle</b:SourceType>
    <b:Guid>{8DC440E1-130B-4100-A34C-596E59F22605}</b:Guid>
    <b:Author>
      <b:Author>
        <b:NameList>
          <b:Person>
            <b:Last>KINDERMAN</b:Last>
            <b:First>A.</b:First>
            <b:Middle>J. AND MONAHAN, J. F.</b:Middle>
          </b:Person>
        </b:NameList>
      </b:Author>
    </b:Author>
    <b:Title>Computer generation of random variables using the ratio of</b:Title>
    <b:JournalName>ACM Trans. Math. Softw.</b:JournalName>
    <b:Year>1977</b:Year>
    <b:Pages>257–260</b:Pages>
    <b:Volume>3</b:Volume>
    <b:Issue>3</b:Issue>
    <b:RefOrder>13</b:RefOrder>
  </b:Source>
  <b:Source>
    <b:Tag>BOX8a</b:Tag>
    <b:SourceType>JournalArticle</b:SourceType>
    <b:Guid>{D041F7FF-2E96-400D-8E0E-16203E05F426}</b:Guid>
    <b:Author>
      <b:Author>
        <b:NameList>
          <b:Person>
            <b:Last>BOX</b:Last>
            <b:First>G.</b:First>
            <b:Middle>E. P.</b:Middle>
          </b:Person>
        </b:NameList>
      </b:Author>
    </b:Author>
    <b:Title>A note on the generation of random normal deviates</b:Title>
    <b:JournalName>Annals Math. Stat.</b:JournalName>
    <b:Year>1958a</b:Year>
    <b:Pages>610–611</b:Pages>
    <b:Volume>29</b:Volume>
    <b:RefOrder>14</b:RefOrder>
  </b:Source>
  <b:Source>
    <b:Tag>MUL59</b:Tag>
    <b:SourceType>JournalArticle</b:SourceType>
    <b:Guid>{A1C2F2EC-7355-4BCA-B55A-0452541A81E8}</b:Guid>
    <b:Author>
      <b:Author>
        <b:NameList>
          <b:Person>
            <b:Last>MULLER</b:Last>
            <b:First>M.</b:First>
            <b:Middle>E.</b:Middle>
          </b:Person>
        </b:NameList>
      </b:Author>
    </b:Author>
    <b:Title>A comparison of methods for generating normal deviates on digital computers</b:Title>
    <b:JournalName>J. ACM</b:JournalName>
    <b:Year>1959.</b:Year>
    <b:Pages>376-383</b:Pages>
    <b:Volume>6</b:Volume>
    <b:Issue>3</b:Issue>
    <b:RefOrder>15</b:RefOrder>
  </b:Source>
  <b:Source>
    <b:Tag>Jam11</b:Tag>
    <b:SourceType>JournalArticle</b:SourceType>
    <b:Guid>{9BF259B8-0F22-4953-9752-6677C38BDF12}</b:Guid>
    <b:Author>
      <b:Author>
        <b:NameList>
          <b:Person>
            <b:Last>Malik</b:Last>
            <b:First>Jamshaid</b:First>
            <b:Middle>Sarwar</b:Middle>
          </b:Person>
        </b:NameList>
      </b:Author>
    </b:Author>
    <b:Title>An efficient hardware implementation of high quality AWGN generator using Box-Muller method</b:Title>
    <b:JournalName>The 11th International Symposium on Communication &amp; Information Technologies (ISCIT 2011)</b:JournalName>
    <b:Year>2011</b:Year>
    <b:Month>October</b:Month>
    <b:Pages>449-454</b:Pages>
    <b:RefOrder>16</b:RefOrder>
  </b:Source>
  <b:Source>
    <b:Tag>EBo03</b:Tag>
    <b:SourceType>JournalArticle</b:SourceType>
    <b:Guid>{B54CBF46-3969-46DB-911D-D2930F43D7B6}</b:Guid>
    <b:Author>
      <b:Author>
        <b:NameList>
          <b:Person>
            <b:Last>Boutillon</b:Last>
            <b:First>E.</b:First>
          </b:Person>
        </b:NameList>
      </b:Author>
    </b:Author>
    <b:Title>Design of High Speed AWGN Communication Channel Emulator</b:Title>
    <b:JournalName>AICSP</b:JournalName>
    <b:Year>2003</b:Year>
    <b:RefOrder>17</b:RefOrder>
  </b:Source>
  <b:Source>
    <b:Tag>Add02</b:Tag>
    <b:SourceType>JournalArticle</b:SourceType>
    <b:Guid>{76EBB603-4493-4E50-8E9B-F7BB76C777A1}</b:Guid>
    <b:Title>Additive White Gaussian Noise (AWGN) Core</b:Title>
    <b:JournalName>v1.0, Xilinx Inc.</b:JournalName>
    <b:Year>2002</b:Year>
    <b:RefOrder>18</b:RefOrder>
  </b:Source>
  <b:Source>
    <b:Tag>AAl08</b:Tag>
    <b:SourceType>JournalArticle</b:SourceType>
    <b:Guid>{247DD92C-C00A-4E41-9398-C6F724F78537}</b:Guid>
    <b:Author>
      <b:Author>
        <b:NameList>
          <b:Person>
            <b:Last>Alimohammad</b:Last>
            <b:First>A</b:First>
          </b:Person>
        </b:NameList>
      </b:Author>
    </b:Author>
    <b:Title>A Compact and Accurate Gaussian Variate Generator</b:Title>
    <b:JournalName>IEEE Transactions on VLSI Systems</b:JournalName>
    <b:Year>2008</b:Year>
    <b:Month>May</b:Month>
    <b:Volume>16</b:Volume>
    <b:Issue>5</b:Issue>
    <b:RefOrder>19</b:RefOrder>
  </b:Source>
  <b:Source>
    <b:Tag>DLe06</b:Tag>
    <b:SourceType>JournalArticle</b:SourceType>
    <b:Guid>{E85874BF-E6D6-4C31-9FE8-1CFD7FA986C7}</b:Guid>
    <b:Author>
      <b:Author>
        <b:NameList>
          <b:Person>
            <b:Last>Lee</b:Last>
            <b:First>D.</b:First>
          </b:Person>
        </b:NameList>
      </b:Author>
    </b:Author>
    <b:Title>A hardware Gaussian noise generator using the Box-Muller method and its error analysis</b:Title>
    <b:JournalName>IEEE Trans. Comput</b:JournalName>
    <b:Year>2006</b:Year>
    <b:Month>June</b:Month>
    <b:RefOrder>20</b:RefOrder>
  </b:Source>
  <b:Source>
    <b:Tag>DUL05</b:Tag>
    <b:SourceType>JournalArticle</b:SourceType>
    <b:Guid>{6AF3F80D-6054-44FB-A547-331869746851}</b:Guid>
    <b:Author>
      <b:Author>
        <b:NameList>
          <b:Person>
            <b:Last>Lee</b:Last>
            <b:First>D.-U.</b:First>
          </b:Person>
        </b:NameList>
      </b:Author>
    </b:Author>
    <b:Title>A hardware Gaussian noise generator using the Wallace</b:Title>
    <b:JournalName>IEEE Trans. Very Large Scale Integr. (VLSI) Syst.</b:JournalName>
    <b:Year>2005</b:Year>
    <b:Month>August</b:Month>
    <b:RefOrder>21</b:RefOrder>
  </b:Source>
  <b:Source>
    <b:Tag>GZh05</b:Tag>
    <b:SourceType>JournalArticle</b:SourceType>
    <b:Guid>{ABAF0157-B469-4F91-B410-8C3E7C9E872B}</b:Guid>
    <b:Author>
      <b:Author>
        <b:NameList>
          <b:Person>
            <b:Last>Zhang</b:Last>
            <b:First>G.</b:First>
          </b:Person>
        </b:NameList>
      </b:Author>
    </b:Author>
    <b:Title>Ziggurat-based hardware Gaussian random number generator</b:Title>
    <b:JournalName>Proc. IEEE Int. Conf. Field Program. Logic It’s</b:JournalName>
    <b:Year>2005</b:Year>
    <b:Month>April</b:Month>
    <b:RefOrder>22</b:RefOrder>
  </b:Source>
  <b:Source>
    <b:Tag>Don06</b:Tag>
    <b:SourceType>JournalArticle</b:SourceType>
    <b:Guid>{82796AE9-72BA-4EA1-B409-AA514437109C}</b:Guid>
    <b:Author>
      <b:Author>
        <b:NameList>
          <b:Person>
            <b:Last>Lee</b:Last>
            <b:First>Dong-U</b:First>
          </b:Person>
        </b:NameList>
      </b:Author>
    </b:Author>
    <b:Title>A Hardware Gaussian Noise Generator Using the Box-Muller Method and Its Error Analysis</b:Title>
    <b:JournalName>IEEE TRANSACTIONS ON COMPUTERS</b:JournalName>
    <b:Year>2006 </b:Year>
    <b:Volume>55</b:Volume>
    <b:Issue>6</b:Issue>
    <b:RefOrder>24</b:RefOrder>
  </b:Source>
  <b:Source>
    <b:Tag>Jea01</b:Tag>
    <b:SourceType>JournalArticle</b:SourceType>
    <b:Guid>{707B471F-C7AF-477E-A5EC-97A97B3CBB57}</b:Guid>
    <b:Author>
      <b:Author>
        <b:NameList>
          <b:Person>
            <b:Last>Danger</b:Last>
            <b:First>Jean-Luc</b:First>
          </b:Person>
        </b:NameList>
      </b:Author>
    </b:Author>
    <b:JournalName>7th IEEE International Conference on Electronicsm Circuits &amp; Systemes</b:JournalName>
    <b:Year>2001</b:Year>
    <b:Month>December</b:Month>
    <b:RefOrder>23</b:RefOrder>
  </b:Source>
  <b:Source>
    <b:Tag>Ade01</b:Tag>
    <b:SourceType>JournalArticle</b:SourceType>
    <b:Guid>{E77407B2-FC6E-424E-98B8-B9C550D88B12}</b:Guid>
    <b:Author>
      <b:Author>
        <b:NameList>
          <b:Person>
            <b:Last>Ghazel</b:Last>
            <b:First>Adel</b:First>
          </b:Person>
        </b:NameList>
      </b:Author>
    </b:Author>
    <b:Title>DESIGN AND PERFORMANCE ANALYSIS OF A HIGH SPEED AWGN COMMUNICATION CHANNEL EMULATOR</b:Title>
    <b:JournalName>IEEE</b:JournalName>
    <b:Year>2001</b:Year>
    <b:RefOrder>25</b:RefOrder>
  </b:Source>
  <b:Source>
    <b:Tag>Mar64</b:Tag>
    <b:SourceType>JournalArticle</b:SourceType>
    <b:Guid>{A169D89A-03D0-4DF9-AB03-C33A05EF470D}</b:Guid>
    <b:Author>
      <b:Author>
        <b:NameList>
          <b:Person>
            <b:Last>Marsaglia</b:Last>
            <b:First>George</b:First>
          </b:Person>
        </b:NameList>
      </b:Author>
    </b:Author>
    <b:Title>Generating a variable from the tail of the normal distribution</b:Title>
    <b:JournalName>Technometrics</b:JournalName>
    <b:Year>1964</b:Year>
    <b:Volume>6</b:Volume>
    <b:Issue>101-102</b:Issue>
    <b:RefOrder>27</b:RefOrder>
  </b:Source>
  <b:Source>
    <b:Tag>Edm04</b:Tag>
    <b:SourceType>JournalArticle</b:SourceType>
    <b:Guid>{E6A71D59-CBC4-40B1-AC50-025D7B86BEAE}</b:Guid>
    <b:Author>
      <b:Author>
        <b:NameList>
          <b:Person>
            <b:Last>Fung</b:Last>
            <b:First>Edmund</b:First>
          </b:Person>
        </b:NameList>
      </b:Author>
    </b:Author>
    <b:Title>ASIC IMPLEMENTATION OF A HIGH SPEED WGNG</b:Title>
    <b:JournalName>Department of Electrical and Computer Engineering</b:JournalName>
    <b:Year>2004</b:Year>
    <b:RefOrder>26</b:RefOrder>
  </b:Source>
</b:Sources>
</file>

<file path=customXml/itemProps1.xml><?xml version="1.0" encoding="utf-8"?>
<ds:datastoreItem xmlns:ds="http://schemas.openxmlformats.org/officeDocument/2006/customXml" ds:itemID="{95FE1054-91D3-43E3-9B02-C927DF79F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29</Pages>
  <Words>5537</Words>
  <Characters>31567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Есеньков Кирилл Александрович</dc:creator>
  <cp:keywords/>
  <dc:description/>
  <cp:lastModifiedBy>Есеньков Кирилл Александрович</cp:lastModifiedBy>
  <cp:revision>877</cp:revision>
  <dcterms:created xsi:type="dcterms:W3CDTF">2017-09-07T09:38:00Z</dcterms:created>
  <dcterms:modified xsi:type="dcterms:W3CDTF">2017-10-03T08:48:00Z</dcterms:modified>
</cp:coreProperties>
</file>